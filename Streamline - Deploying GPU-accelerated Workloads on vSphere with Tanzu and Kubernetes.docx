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5B83" w14:textId="6901A699" w:rsidR="005B2A5C" w:rsidRDefault="005B2A5C">
      <w:pPr>
        <w:pStyle w:val="TPCoverTitle"/>
        <w:jc w:val="right"/>
        <w:pPrChange w:id="0" w:author="Andrew Liu (Enterprise Products)" w:date="2021-01-29T23:27:00Z">
          <w:pPr>
            <w:pStyle w:val="TPCoverTitle"/>
          </w:pPr>
        </w:pPrChange>
      </w:pPr>
      <w:r>
        <w:t>Enabling VMware vSphere with Tanzu for Accelerated AI workloads with NVIDIA</w:t>
      </w:r>
    </w:p>
    <w:p w14:paraId="79346317" w14:textId="13900302" w:rsidR="005B2A5C" w:rsidRDefault="54C344DB" w:rsidP="00300FF1">
      <w:pPr>
        <w:pStyle w:val="TPDocType"/>
        <w:jc w:val="right"/>
      </w:pPr>
      <w:r>
        <w:t xml:space="preserve">Proof-of-Concept </w:t>
      </w:r>
      <w:r w:rsidR="005B2A5C">
        <w:t>Deployment Guide</w:t>
      </w:r>
    </w:p>
    <w:p w14:paraId="30528393" w14:textId="77777777" w:rsidR="0094415D" w:rsidRDefault="0094415D" w:rsidP="0094415D"/>
    <w:p w14:paraId="38DEFFC7" w14:textId="77777777" w:rsidR="0094415D" w:rsidRDefault="0094415D" w:rsidP="0094415D"/>
    <w:p w14:paraId="1D556397" w14:textId="77777777" w:rsidR="0094415D" w:rsidRDefault="0094415D" w:rsidP="0094415D"/>
    <w:p w14:paraId="28F83A78" w14:textId="77777777" w:rsidR="0094415D" w:rsidRDefault="0094415D" w:rsidP="0094415D"/>
    <w:p w14:paraId="3A1CBC39" w14:textId="77777777" w:rsidR="0094415D" w:rsidRDefault="0094415D" w:rsidP="0094415D"/>
    <w:p w14:paraId="3BA1AAF2" w14:textId="77777777" w:rsidR="0094415D" w:rsidRDefault="0094415D" w:rsidP="0094415D"/>
    <w:p w14:paraId="453369A7" w14:textId="77777777" w:rsidR="0094415D" w:rsidRDefault="0094415D" w:rsidP="0094415D"/>
    <w:p w14:paraId="37A3624C" w14:textId="77777777" w:rsidR="0094415D" w:rsidRDefault="0094415D" w:rsidP="0094415D"/>
    <w:p w14:paraId="768B403E" w14:textId="77777777" w:rsidR="0094415D" w:rsidRDefault="0094415D" w:rsidP="0094415D"/>
    <w:p w14:paraId="6168A39C" w14:textId="77777777" w:rsidR="0094415D" w:rsidRDefault="0094415D" w:rsidP="0094415D"/>
    <w:p w14:paraId="34723193" w14:textId="77777777" w:rsidR="0094415D" w:rsidRDefault="0094415D" w:rsidP="0094415D"/>
    <w:p w14:paraId="3030E45C" w14:textId="77777777" w:rsidR="0094415D" w:rsidRDefault="0094415D" w:rsidP="0094415D"/>
    <w:p w14:paraId="6FC49881" w14:textId="77777777" w:rsidR="0094415D" w:rsidRDefault="0094415D" w:rsidP="0094415D"/>
    <w:p w14:paraId="5A8A707A" w14:textId="5EB563DA" w:rsidR="0094415D" w:rsidRDefault="0094415D" w:rsidP="0094415D">
      <w:r>
        <w:t>Justin Murray</w:t>
      </w:r>
    </w:p>
    <w:p w14:paraId="49AEE952" w14:textId="79DF4E2D" w:rsidR="0094415D" w:rsidRPr="007277D7" w:rsidRDefault="0094415D" w:rsidP="007277D7">
      <w:r>
        <w:t>Andrew Liu</w:t>
      </w:r>
    </w:p>
    <w:p w14:paraId="5773F991" w14:textId="77777777" w:rsidR="005B2A5C" w:rsidRDefault="005B2A5C" w:rsidP="00300FF1"/>
    <w:p w14:paraId="2B409F76" w14:textId="77777777" w:rsidR="005B2A5C" w:rsidRPr="007277D7" w:rsidRDefault="005B2A5C" w:rsidP="007277D7"/>
    <w:p w14:paraId="21ECB793" w14:textId="3E3B5DB1" w:rsidR="00CF0F8B" w:rsidRPr="007277D7" w:rsidRDefault="002F2A3A" w:rsidP="007277D7">
      <w:pPr>
        <w:pStyle w:val="Heading1"/>
        <w:spacing w:after="240" w:line="240" w:lineRule="auto"/>
        <w:rPr>
          <w:rFonts w:ascii="DINPro-Regular" w:hAnsi="DINPro-Regular"/>
          <w:color w:val="76B900"/>
          <w:sz w:val="46"/>
          <w:szCs w:val="26"/>
        </w:rPr>
      </w:pPr>
      <w:bookmarkStart w:id="1" w:name="_Toc62550943"/>
      <w:r w:rsidRPr="007277D7">
        <w:rPr>
          <w:rFonts w:ascii="DINPro-Regular" w:hAnsi="DINPro-Regular"/>
          <w:color w:val="76B900"/>
          <w:sz w:val="46"/>
          <w:szCs w:val="26"/>
        </w:rPr>
        <w:lastRenderedPageBreak/>
        <w:t>Document History</w:t>
      </w:r>
      <w:bookmarkEnd w:id="1"/>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165"/>
        <w:gridCol w:w="2070"/>
        <w:gridCol w:w="1350"/>
        <w:gridCol w:w="4590"/>
      </w:tblGrid>
      <w:tr w:rsidR="00CF0F8B" w:rsidRPr="00D727B5" w14:paraId="0D9E2587" w14:textId="77777777" w:rsidTr="38490838">
        <w:trPr>
          <w:trHeight w:val="71"/>
        </w:trPr>
        <w:tc>
          <w:tcPr>
            <w:tcW w:w="1165" w:type="dxa"/>
            <w:shd w:val="clear" w:color="auto" w:fill="DDEEBF"/>
            <w:vAlign w:val="bottom"/>
          </w:tcPr>
          <w:p w14:paraId="462BD2F5" w14:textId="77777777" w:rsidR="00CF0F8B" w:rsidRDefault="00CF0F8B" w:rsidP="00AC219D">
            <w:pPr>
              <w:pStyle w:val="CellHeading"/>
            </w:pPr>
            <w:r>
              <w:t>Version</w:t>
            </w:r>
          </w:p>
        </w:tc>
        <w:tc>
          <w:tcPr>
            <w:tcW w:w="2070" w:type="dxa"/>
            <w:shd w:val="clear" w:color="auto" w:fill="DDEEBF"/>
            <w:vAlign w:val="bottom"/>
          </w:tcPr>
          <w:p w14:paraId="1A48EDF4" w14:textId="77777777" w:rsidR="00CF0F8B" w:rsidRPr="00D727B5" w:rsidRDefault="00CF0F8B" w:rsidP="00AC219D">
            <w:pPr>
              <w:pStyle w:val="CellHeading"/>
            </w:pPr>
            <w:r>
              <w:t>Date</w:t>
            </w:r>
          </w:p>
        </w:tc>
        <w:tc>
          <w:tcPr>
            <w:tcW w:w="1350" w:type="dxa"/>
            <w:shd w:val="clear" w:color="auto" w:fill="DDEEBF"/>
            <w:vAlign w:val="bottom"/>
          </w:tcPr>
          <w:p w14:paraId="7ADD6129" w14:textId="77777777" w:rsidR="00CF0F8B" w:rsidRPr="00D727B5" w:rsidRDefault="00CF0F8B" w:rsidP="00AC219D">
            <w:pPr>
              <w:pStyle w:val="CellHeading"/>
            </w:pPr>
            <w:r w:rsidRPr="00D727B5">
              <w:t>Authors</w:t>
            </w:r>
          </w:p>
        </w:tc>
        <w:tc>
          <w:tcPr>
            <w:tcW w:w="4590" w:type="dxa"/>
            <w:shd w:val="clear" w:color="auto" w:fill="DDEEBF"/>
            <w:vAlign w:val="bottom"/>
          </w:tcPr>
          <w:p w14:paraId="19E55297" w14:textId="77777777" w:rsidR="00CF0F8B" w:rsidRPr="00D727B5" w:rsidRDefault="00CF0F8B" w:rsidP="00AC219D">
            <w:pPr>
              <w:pStyle w:val="CellHeading"/>
            </w:pPr>
            <w:r w:rsidRPr="00D727B5">
              <w:t>Description of Change</w:t>
            </w:r>
          </w:p>
        </w:tc>
      </w:tr>
      <w:tr w:rsidR="00CF0F8B" w:rsidRPr="00293A33" w14:paraId="70238CB6" w14:textId="77777777" w:rsidTr="38490838">
        <w:tc>
          <w:tcPr>
            <w:tcW w:w="1165" w:type="dxa"/>
          </w:tcPr>
          <w:p w14:paraId="07126824" w14:textId="0BAA28E0" w:rsidR="00CF0F8B" w:rsidRPr="00293A33" w:rsidRDefault="6223E51C" w:rsidP="00AC219D">
            <w:pPr>
              <w:pStyle w:val="CellText"/>
            </w:pPr>
            <w:r>
              <w:t>0.</w:t>
            </w:r>
            <w:r w:rsidR="6A9810F9">
              <w:t>7</w:t>
            </w:r>
          </w:p>
        </w:tc>
        <w:tc>
          <w:tcPr>
            <w:tcW w:w="2070" w:type="dxa"/>
          </w:tcPr>
          <w:p w14:paraId="6831D41D" w14:textId="2B168336" w:rsidR="00CF0F8B" w:rsidRPr="00293A33" w:rsidRDefault="6223E51C" w:rsidP="00AC219D">
            <w:pPr>
              <w:pStyle w:val="CellText"/>
            </w:pPr>
            <w:r>
              <w:t xml:space="preserve">January </w:t>
            </w:r>
            <w:r w:rsidR="57975D05">
              <w:t>2</w:t>
            </w:r>
            <w:r w:rsidR="7F41F5C6">
              <w:t>8</w:t>
            </w:r>
            <w:r>
              <w:t>, 2021</w:t>
            </w:r>
          </w:p>
        </w:tc>
        <w:tc>
          <w:tcPr>
            <w:tcW w:w="1350" w:type="dxa"/>
          </w:tcPr>
          <w:p w14:paraId="5AA34EB9" w14:textId="2EEAC6BB" w:rsidR="00CF0F8B" w:rsidRPr="00293A33" w:rsidRDefault="00CF0F8B" w:rsidP="00AC219D">
            <w:pPr>
              <w:pStyle w:val="CellText"/>
            </w:pPr>
            <w:r>
              <w:t>J.Murray, A.Liu</w:t>
            </w:r>
          </w:p>
        </w:tc>
        <w:tc>
          <w:tcPr>
            <w:tcW w:w="4590" w:type="dxa"/>
          </w:tcPr>
          <w:p w14:paraId="46100884" w14:textId="2938516D" w:rsidR="00CF0F8B" w:rsidRPr="00293A33" w:rsidRDefault="00CF0F8B" w:rsidP="00AC219D">
            <w:pPr>
              <w:pStyle w:val="CellText"/>
            </w:pPr>
            <w:r>
              <w:t>Draft</w:t>
            </w:r>
          </w:p>
        </w:tc>
      </w:tr>
    </w:tbl>
    <w:p w14:paraId="7314E4A2" w14:textId="4737C0DA" w:rsidR="00247580" w:rsidRDefault="00247580">
      <w:pPr>
        <w:rPr>
          <w:b/>
          <w:bCs/>
          <w:noProof/>
        </w:rPr>
      </w:pPr>
    </w:p>
    <w:p w14:paraId="61E4D098" w14:textId="4737C0DA" w:rsidR="00247580" w:rsidRDefault="00247580">
      <w:pPr>
        <w:rPr>
          <w:b/>
          <w:bCs/>
          <w:noProof/>
        </w:rPr>
      </w:pPr>
      <w:r>
        <w:rPr>
          <w:b/>
          <w:bCs/>
          <w:noProof/>
        </w:rPr>
        <w:br w:type="page"/>
      </w:r>
    </w:p>
    <w:p w14:paraId="50994663" w14:textId="4737C0DA" w:rsidR="00247580" w:rsidRPr="007277D7" w:rsidRDefault="00247580" w:rsidP="00247580">
      <w:pPr>
        <w:pStyle w:val="TOCHeading"/>
        <w:rPr>
          <w:rFonts w:ascii="DINPro-Regular" w:hAnsi="DINPro-Regular"/>
          <w:color w:val="76B900"/>
          <w:sz w:val="46"/>
          <w:szCs w:val="46"/>
        </w:rPr>
      </w:pPr>
      <w:r w:rsidRPr="271CB41D">
        <w:rPr>
          <w:rFonts w:ascii="DINPro-Regular" w:hAnsi="DINPro-Regular"/>
          <w:color w:val="76B900"/>
          <w:sz w:val="46"/>
          <w:szCs w:val="46"/>
        </w:rPr>
        <w:lastRenderedPageBreak/>
        <w:t>Table of Contents</w:t>
      </w:r>
    </w:p>
    <w:p w14:paraId="6A9750E2" w14:textId="50ABCCDA" w:rsidR="0073381D" w:rsidRDefault="000123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550943" w:history="1">
        <w:r w:rsidR="0073381D" w:rsidRPr="0076016D">
          <w:rPr>
            <w:rStyle w:val="Hyperlink"/>
            <w:rFonts w:ascii="DINPro-Regular" w:hAnsi="DINPro-Regular"/>
            <w:noProof/>
          </w:rPr>
          <w:t>Document History</w:t>
        </w:r>
        <w:r w:rsidR="0073381D">
          <w:rPr>
            <w:noProof/>
            <w:webHidden/>
          </w:rPr>
          <w:tab/>
        </w:r>
        <w:r w:rsidR="0073381D">
          <w:rPr>
            <w:noProof/>
            <w:webHidden/>
          </w:rPr>
          <w:fldChar w:fldCharType="begin"/>
        </w:r>
        <w:r w:rsidR="0073381D">
          <w:rPr>
            <w:noProof/>
            <w:webHidden/>
          </w:rPr>
          <w:instrText xml:space="preserve"> PAGEREF _Toc62550943 \h </w:instrText>
        </w:r>
        <w:r w:rsidR="0073381D">
          <w:rPr>
            <w:noProof/>
            <w:webHidden/>
          </w:rPr>
        </w:r>
        <w:r w:rsidR="0073381D">
          <w:rPr>
            <w:noProof/>
            <w:webHidden/>
          </w:rPr>
          <w:fldChar w:fldCharType="separate"/>
        </w:r>
        <w:r w:rsidR="002530F0">
          <w:rPr>
            <w:noProof/>
            <w:webHidden/>
          </w:rPr>
          <w:t>2</w:t>
        </w:r>
        <w:r w:rsidR="0073381D">
          <w:rPr>
            <w:noProof/>
            <w:webHidden/>
          </w:rPr>
          <w:fldChar w:fldCharType="end"/>
        </w:r>
      </w:hyperlink>
    </w:p>
    <w:p w14:paraId="4A06D773" w14:textId="54A16647" w:rsidR="0073381D" w:rsidRDefault="00DA1793">
      <w:pPr>
        <w:pStyle w:val="TOC1"/>
        <w:tabs>
          <w:tab w:val="right" w:leader="dot" w:pos="9350"/>
        </w:tabs>
        <w:rPr>
          <w:rFonts w:eastAsiaTheme="minorEastAsia"/>
          <w:noProof/>
        </w:rPr>
      </w:pPr>
      <w:hyperlink w:anchor="_Toc62550944" w:history="1">
        <w:r w:rsidR="0073381D" w:rsidRPr="0076016D">
          <w:rPr>
            <w:rStyle w:val="Hyperlink"/>
            <w:rFonts w:ascii="DINPro-Regular" w:hAnsi="DINPro-Regular"/>
            <w:noProof/>
          </w:rPr>
          <w:t>Executive Summary</w:t>
        </w:r>
        <w:r w:rsidR="0073381D">
          <w:rPr>
            <w:noProof/>
            <w:webHidden/>
          </w:rPr>
          <w:tab/>
        </w:r>
        <w:r w:rsidR="0073381D">
          <w:rPr>
            <w:noProof/>
            <w:webHidden/>
          </w:rPr>
          <w:fldChar w:fldCharType="begin"/>
        </w:r>
        <w:r w:rsidR="0073381D">
          <w:rPr>
            <w:noProof/>
            <w:webHidden/>
          </w:rPr>
          <w:instrText xml:space="preserve"> PAGEREF _Toc62550944 \h </w:instrText>
        </w:r>
        <w:r w:rsidR="0073381D">
          <w:rPr>
            <w:noProof/>
            <w:webHidden/>
          </w:rPr>
        </w:r>
        <w:r w:rsidR="0073381D">
          <w:rPr>
            <w:noProof/>
            <w:webHidden/>
          </w:rPr>
          <w:fldChar w:fldCharType="separate"/>
        </w:r>
        <w:r w:rsidR="002530F0">
          <w:rPr>
            <w:noProof/>
            <w:webHidden/>
          </w:rPr>
          <w:t>4</w:t>
        </w:r>
        <w:r w:rsidR="0073381D">
          <w:rPr>
            <w:noProof/>
            <w:webHidden/>
          </w:rPr>
          <w:fldChar w:fldCharType="end"/>
        </w:r>
      </w:hyperlink>
    </w:p>
    <w:p w14:paraId="03843F75" w14:textId="25BE0674" w:rsidR="0073381D" w:rsidRDefault="00DA1793">
      <w:pPr>
        <w:pStyle w:val="TOC1"/>
        <w:tabs>
          <w:tab w:val="right" w:leader="dot" w:pos="9350"/>
        </w:tabs>
        <w:rPr>
          <w:rFonts w:eastAsiaTheme="minorEastAsia"/>
          <w:noProof/>
        </w:rPr>
      </w:pPr>
      <w:hyperlink w:anchor="_Toc62550945" w:history="1">
        <w:r w:rsidR="0073381D" w:rsidRPr="0076016D">
          <w:rPr>
            <w:rStyle w:val="Hyperlink"/>
            <w:rFonts w:ascii="DINPro-Regular" w:hAnsi="DINPro-Regular"/>
            <w:noProof/>
          </w:rPr>
          <w:t>Proof-of-Concept Overview</w:t>
        </w:r>
        <w:r w:rsidR="0073381D">
          <w:rPr>
            <w:noProof/>
            <w:webHidden/>
          </w:rPr>
          <w:tab/>
        </w:r>
        <w:r w:rsidR="0073381D">
          <w:rPr>
            <w:noProof/>
            <w:webHidden/>
          </w:rPr>
          <w:fldChar w:fldCharType="begin"/>
        </w:r>
        <w:r w:rsidR="0073381D">
          <w:rPr>
            <w:noProof/>
            <w:webHidden/>
          </w:rPr>
          <w:instrText xml:space="preserve"> PAGEREF _Toc62550945 \h </w:instrText>
        </w:r>
        <w:r w:rsidR="0073381D">
          <w:rPr>
            <w:noProof/>
            <w:webHidden/>
          </w:rPr>
        </w:r>
        <w:r w:rsidR="0073381D">
          <w:rPr>
            <w:noProof/>
            <w:webHidden/>
          </w:rPr>
          <w:fldChar w:fldCharType="separate"/>
        </w:r>
        <w:r w:rsidR="002530F0">
          <w:rPr>
            <w:noProof/>
            <w:webHidden/>
          </w:rPr>
          <w:t>4</w:t>
        </w:r>
        <w:r w:rsidR="0073381D">
          <w:rPr>
            <w:noProof/>
            <w:webHidden/>
          </w:rPr>
          <w:fldChar w:fldCharType="end"/>
        </w:r>
      </w:hyperlink>
    </w:p>
    <w:p w14:paraId="03831578" w14:textId="5776E087" w:rsidR="0073381D" w:rsidRDefault="00DA1793">
      <w:pPr>
        <w:pStyle w:val="TOC1"/>
        <w:tabs>
          <w:tab w:val="right" w:leader="dot" w:pos="9350"/>
        </w:tabs>
        <w:rPr>
          <w:rFonts w:eastAsiaTheme="minorEastAsia"/>
          <w:noProof/>
        </w:rPr>
      </w:pPr>
      <w:hyperlink w:anchor="_Toc62550946" w:history="1">
        <w:r w:rsidR="0073381D" w:rsidRPr="0076016D">
          <w:rPr>
            <w:rStyle w:val="Hyperlink"/>
            <w:rFonts w:ascii="DINPro-Regular" w:hAnsi="DINPro-Regular"/>
            <w:noProof/>
          </w:rPr>
          <w:t>Minimum Requirements</w:t>
        </w:r>
        <w:r w:rsidR="0073381D">
          <w:rPr>
            <w:noProof/>
            <w:webHidden/>
          </w:rPr>
          <w:tab/>
        </w:r>
        <w:r w:rsidR="0073381D">
          <w:rPr>
            <w:noProof/>
            <w:webHidden/>
          </w:rPr>
          <w:fldChar w:fldCharType="begin"/>
        </w:r>
        <w:r w:rsidR="0073381D">
          <w:rPr>
            <w:noProof/>
            <w:webHidden/>
          </w:rPr>
          <w:instrText xml:space="preserve"> PAGEREF _Toc62550946 \h </w:instrText>
        </w:r>
        <w:r w:rsidR="0073381D">
          <w:rPr>
            <w:noProof/>
            <w:webHidden/>
          </w:rPr>
        </w:r>
        <w:r w:rsidR="0073381D">
          <w:rPr>
            <w:noProof/>
            <w:webHidden/>
          </w:rPr>
          <w:fldChar w:fldCharType="separate"/>
        </w:r>
        <w:r w:rsidR="002530F0">
          <w:rPr>
            <w:noProof/>
            <w:webHidden/>
          </w:rPr>
          <w:t>5</w:t>
        </w:r>
        <w:r w:rsidR="0073381D">
          <w:rPr>
            <w:noProof/>
            <w:webHidden/>
          </w:rPr>
          <w:fldChar w:fldCharType="end"/>
        </w:r>
      </w:hyperlink>
    </w:p>
    <w:p w14:paraId="56DB4547" w14:textId="71D7B1A1" w:rsidR="0073381D" w:rsidRDefault="00DA1793">
      <w:pPr>
        <w:pStyle w:val="TOC1"/>
        <w:tabs>
          <w:tab w:val="right" w:leader="dot" w:pos="9350"/>
        </w:tabs>
        <w:rPr>
          <w:rFonts w:eastAsiaTheme="minorEastAsia"/>
          <w:noProof/>
        </w:rPr>
      </w:pPr>
      <w:hyperlink w:anchor="_Toc62550947" w:history="1">
        <w:r w:rsidR="0073381D" w:rsidRPr="0076016D">
          <w:rPr>
            <w:rStyle w:val="Hyperlink"/>
            <w:rFonts w:ascii="DINPro-Regular" w:hAnsi="DINPro-Regular"/>
            <w:noProof/>
          </w:rPr>
          <w:t>Phase 1: vSphere Setup for Tanzu with NVIDIA virtual GPUs</w:t>
        </w:r>
        <w:r w:rsidR="0073381D">
          <w:rPr>
            <w:noProof/>
            <w:webHidden/>
          </w:rPr>
          <w:tab/>
        </w:r>
        <w:r w:rsidR="0073381D">
          <w:rPr>
            <w:noProof/>
            <w:webHidden/>
          </w:rPr>
          <w:fldChar w:fldCharType="begin"/>
        </w:r>
        <w:r w:rsidR="0073381D">
          <w:rPr>
            <w:noProof/>
            <w:webHidden/>
          </w:rPr>
          <w:instrText xml:space="preserve"> PAGEREF _Toc62550947 \h </w:instrText>
        </w:r>
        <w:r w:rsidR="0073381D">
          <w:rPr>
            <w:noProof/>
            <w:webHidden/>
          </w:rPr>
        </w:r>
        <w:r w:rsidR="0073381D">
          <w:rPr>
            <w:noProof/>
            <w:webHidden/>
          </w:rPr>
          <w:fldChar w:fldCharType="separate"/>
        </w:r>
        <w:r w:rsidR="002530F0">
          <w:rPr>
            <w:noProof/>
            <w:webHidden/>
          </w:rPr>
          <w:t>5</w:t>
        </w:r>
        <w:r w:rsidR="0073381D">
          <w:rPr>
            <w:noProof/>
            <w:webHidden/>
          </w:rPr>
          <w:fldChar w:fldCharType="end"/>
        </w:r>
      </w:hyperlink>
    </w:p>
    <w:p w14:paraId="34FDA6D6" w14:textId="2748C99F" w:rsidR="0073381D" w:rsidRDefault="00DA1793">
      <w:pPr>
        <w:pStyle w:val="TOC2"/>
        <w:tabs>
          <w:tab w:val="right" w:leader="dot" w:pos="9350"/>
        </w:tabs>
        <w:rPr>
          <w:rFonts w:eastAsiaTheme="minorEastAsia"/>
          <w:noProof/>
        </w:rPr>
      </w:pPr>
      <w:hyperlink w:anchor="_Toc62550948" w:history="1">
        <w:r w:rsidR="0073381D" w:rsidRPr="0076016D">
          <w:rPr>
            <w:rStyle w:val="Hyperlink"/>
            <w:rFonts w:ascii="DINPro-Regular" w:hAnsi="DINPro-Regular"/>
            <w:noProof/>
          </w:rPr>
          <w:t>Setup the GPU host server with NVIDIA virtual GPU and MIG (MIG for A100 only)</w:t>
        </w:r>
        <w:r w:rsidR="0073381D">
          <w:rPr>
            <w:noProof/>
            <w:webHidden/>
          </w:rPr>
          <w:tab/>
        </w:r>
        <w:r w:rsidR="0073381D">
          <w:rPr>
            <w:noProof/>
            <w:webHidden/>
          </w:rPr>
          <w:fldChar w:fldCharType="begin"/>
        </w:r>
        <w:r w:rsidR="0073381D">
          <w:rPr>
            <w:noProof/>
            <w:webHidden/>
          </w:rPr>
          <w:instrText xml:space="preserve"> PAGEREF _Toc62550948 \h </w:instrText>
        </w:r>
        <w:r w:rsidR="0073381D">
          <w:rPr>
            <w:noProof/>
            <w:webHidden/>
          </w:rPr>
        </w:r>
        <w:r w:rsidR="0073381D">
          <w:rPr>
            <w:noProof/>
            <w:webHidden/>
          </w:rPr>
          <w:fldChar w:fldCharType="separate"/>
        </w:r>
        <w:r w:rsidR="002530F0">
          <w:rPr>
            <w:noProof/>
            <w:webHidden/>
          </w:rPr>
          <w:t>5</w:t>
        </w:r>
        <w:r w:rsidR="0073381D">
          <w:rPr>
            <w:noProof/>
            <w:webHidden/>
          </w:rPr>
          <w:fldChar w:fldCharType="end"/>
        </w:r>
      </w:hyperlink>
    </w:p>
    <w:p w14:paraId="01F624C1" w14:textId="72486B4A" w:rsidR="0073381D" w:rsidRDefault="00DA1793">
      <w:pPr>
        <w:pStyle w:val="TOC2"/>
        <w:tabs>
          <w:tab w:val="right" w:leader="dot" w:pos="9350"/>
        </w:tabs>
        <w:rPr>
          <w:rFonts w:eastAsiaTheme="minorEastAsia"/>
          <w:noProof/>
        </w:rPr>
      </w:pPr>
      <w:hyperlink w:anchor="_Toc62550949" w:history="1">
        <w:r w:rsidR="0073381D" w:rsidRPr="0076016D">
          <w:rPr>
            <w:rStyle w:val="Hyperlink"/>
            <w:rFonts w:ascii="DINPro-Regular" w:hAnsi="DINPro-Regular"/>
            <w:noProof/>
          </w:rPr>
          <w:t>Create a Namespace and Tanzu Kubernetes Grid (TKG) cluster</w:t>
        </w:r>
        <w:r w:rsidR="0073381D">
          <w:rPr>
            <w:noProof/>
            <w:webHidden/>
          </w:rPr>
          <w:tab/>
        </w:r>
        <w:r w:rsidR="0073381D">
          <w:rPr>
            <w:noProof/>
            <w:webHidden/>
          </w:rPr>
          <w:fldChar w:fldCharType="begin"/>
        </w:r>
        <w:r w:rsidR="0073381D">
          <w:rPr>
            <w:noProof/>
            <w:webHidden/>
          </w:rPr>
          <w:instrText xml:space="preserve"> PAGEREF _Toc62550949 \h </w:instrText>
        </w:r>
        <w:r w:rsidR="0073381D">
          <w:rPr>
            <w:noProof/>
            <w:webHidden/>
          </w:rPr>
        </w:r>
        <w:r w:rsidR="0073381D">
          <w:rPr>
            <w:noProof/>
            <w:webHidden/>
          </w:rPr>
          <w:fldChar w:fldCharType="separate"/>
        </w:r>
        <w:r w:rsidR="002530F0">
          <w:rPr>
            <w:noProof/>
            <w:webHidden/>
          </w:rPr>
          <w:t>6</w:t>
        </w:r>
        <w:r w:rsidR="0073381D">
          <w:rPr>
            <w:noProof/>
            <w:webHidden/>
          </w:rPr>
          <w:fldChar w:fldCharType="end"/>
        </w:r>
      </w:hyperlink>
    </w:p>
    <w:p w14:paraId="5AECBEC1" w14:textId="0CF2FD4B" w:rsidR="0073381D" w:rsidRDefault="00DA1793">
      <w:pPr>
        <w:pStyle w:val="TOC2"/>
        <w:tabs>
          <w:tab w:val="right" w:leader="dot" w:pos="9350"/>
        </w:tabs>
        <w:rPr>
          <w:rFonts w:eastAsiaTheme="minorEastAsia"/>
          <w:noProof/>
        </w:rPr>
      </w:pPr>
      <w:hyperlink w:anchor="_Toc62550950" w:history="1">
        <w:r w:rsidR="0073381D" w:rsidRPr="0076016D">
          <w:rPr>
            <w:rStyle w:val="Hyperlink"/>
            <w:rFonts w:ascii="DINPro-Regular" w:hAnsi="DINPro-Regular"/>
            <w:noProof/>
          </w:rPr>
          <w:t>Creating an Ubuntu VM for the GPU-enabled node</w:t>
        </w:r>
        <w:r w:rsidR="0073381D">
          <w:rPr>
            <w:noProof/>
            <w:webHidden/>
          </w:rPr>
          <w:tab/>
        </w:r>
        <w:r w:rsidR="0073381D">
          <w:rPr>
            <w:noProof/>
            <w:webHidden/>
          </w:rPr>
          <w:fldChar w:fldCharType="begin"/>
        </w:r>
        <w:r w:rsidR="0073381D">
          <w:rPr>
            <w:noProof/>
            <w:webHidden/>
          </w:rPr>
          <w:instrText xml:space="preserve"> PAGEREF _Toc62550950 \h </w:instrText>
        </w:r>
        <w:r w:rsidR="0073381D">
          <w:rPr>
            <w:noProof/>
            <w:webHidden/>
          </w:rPr>
        </w:r>
        <w:r w:rsidR="0073381D">
          <w:rPr>
            <w:noProof/>
            <w:webHidden/>
          </w:rPr>
          <w:fldChar w:fldCharType="separate"/>
        </w:r>
        <w:r w:rsidR="002530F0">
          <w:rPr>
            <w:noProof/>
            <w:webHidden/>
          </w:rPr>
          <w:t>7</w:t>
        </w:r>
        <w:r w:rsidR="0073381D">
          <w:rPr>
            <w:noProof/>
            <w:webHidden/>
          </w:rPr>
          <w:fldChar w:fldCharType="end"/>
        </w:r>
      </w:hyperlink>
    </w:p>
    <w:p w14:paraId="475EC643" w14:textId="55AFE17C" w:rsidR="0073381D" w:rsidRDefault="00DA1793">
      <w:pPr>
        <w:pStyle w:val="TOC2"/>
        <w:tabs>
          <w:tab w:val="right" w:leader="dot" w:pos="9350"/>
        </w:tabs>
        <w:rPr>
          <w:rFonts w:eastAsiaTheme="minorEastAsia"/>
          <w:noProof/>
        </w:rPr>
      </w:pPr>
      <w:hyperlink w:anchor="_Toc62550951" w:history="1">
        <w:r w:rsidR="0073381D" w:rsidRPr="0076016D">
          <w:rPr>
            <w:rStyle w:val="Hyperlink"/>
            <w:rFonts w:ascii="DINPro-Regular" w:hAnsi="DINPro-Regular"/>
            <w:noProof/>
          </w:rPr>
          <w:t>Enabling Access to a TKG Cluster Node via the Supervisor Cluster</w:t>
        </w:r>
        <w:r w:rsidR="0073381D">
          <w:rPr>
            <w:noProof/>
            <w:webHidden/>
          </w:rPr>
          <w:tab/>
        </w:r>
        <w:r w:rsidR="0073381D">
          <w:rPr>
            <w:noProof/>
            <w:webHidden/>
          </w:rPr>
          <w:fldChar w:fldCharType="begin"/>
        </w:r>
        <w:r w:rsidR="0073381D">
          <w:rPr>
            <w:noProof/>
            <w:webHidden/>
          </w:rPr>
          <w:instrText xml:space="preserve"> PAGEREF _Toc62550951 \h </w:instrText>
        </w:r>
        <w:r w:rsidR="0073381D">
          <w:rPr>
            <w:noProof/>
            <w:webHidden/>
          </w:rPr>
        </w:r>
        <w:r w:rsidR="0073381D">
          <w:rPr>
            <w:noProof/>
            <w:webHidden/>
          </w:rPr>
          <w:fldChar w:fldCharType="separate"/>
        </w:r>
        <w:r w:rsidR="002530F0">
          <w:rPr>
            <w:noProof/>
            <w:webHidden/>
          </w:rPr>
          <w:t>9</w:t>
        </w:r>
        <w:r w:rsidR="0073381D">
          <w:rPr>
            <w:noProof/>
            <w:webHidden/>
          </w:rPr>
          <w:fldChar w:fldCharType="end"/>
        </w:r>
      </w:hyperlink>
    </w:p>
    <w:p w14:paraId="19E8C226" w14:textId="2369A3DE" w:rsidR="0073381D" w:rsidRDefault="00DA1793">
      <w:pPr>
        <w:pStyle w:val="TOC2"/>
        <w:tabs>
          <w:tab w:val="right" w:leader="dot" w:pos="9350"/>
        </w:tabs>
        <w:rPr>
          <w:rFonts w:eastAsiaTheme="minorEastAsia"/>
          <w:noProof/>
        </w:rPr>
      </w:pPr>
      <w:hyperlink w:anchor="_Toc62550952" w:history="1">
        <w:r w:rsidR="0073381D" w:rsidRPr="0076016D">
          <w:rPr>
            <w:rStyle w:val="Hyperlink"/>
            <w:rFonts w:ascii="DINPro-Regular" w:hAnsi="DINPro-Regular"/>
            <w:noProof/>
          </w:rPr>
          <w:t>Accessing a TKG Cluster ControlPlane Node to generate a token, used to join the VM to the cluster</w:t>
        </w:r>
        <w:r w:rsidR="0073381D">
          <w:rPr>
            <w:noProof/>
            <w:webHidden/>
          </w:rPr>
          <w:tab/>
        </w:r>
        <w:r w:rsidR="0073381D">
          <w:rPr>
            <w:noProof/>
            <w:webHidden/>
          </w:rPr>
          <w:fldChar w:fldCharType="begin"/>
        </w:r>
        <w:r w:rsidR="0073381D">
          <w:rPr>
            <w:noProof/>
            <w:webHidden/>
          </w:rPr>
          <w:instrText xml:space="preserve"> PAGEREF _Toc62550952 \h </w:instrText>
        </w:r>
        <w:r w:rsidR="0073381D">
          <w:rPr>
            <w:noProof/>
            <w:webHidden/>
          </w:rPr>
        </w:r>
        <w:r w:rsidR="0073381D">
          <w:rPr>
            <w:noProof/>
            <w:webHidden/>
          </w:rPr>
          <w:fldChar w:fldCharType="separate"/>
        </w:r>
        <w:r w:rsidR="002530F0">
          <w:rPr>
            <w:noProof/>
            <w:webHidden/>
          </w:rPr>
          <w:t>10</w:t>
        </w:r>
        <w:r w:rsidR="0073381D">
          <w:rPr>
            <w:noProof/>
            <w:webHidden/>
          </w:rPr>
          <w:fldChar w:fldCharType="end"/>
        </w:r>
      </w:hyperlink>
    </w:p>
    <w:p w14:paraId="116CDC10" w14:textId="3635CC4A" w:rsidR="0073381D" w:rsidRDefault="00DA1793">
      <w:pPr>
        <w:pStyle w:val="TOC2"/>
        <w:tabs>
          <w:tab w:val="right" w:leader="dot" w:pos="9350"/>
        </w:tabs>
        <w:rPr>
          <w:rFonts w:eastAsiaTheme="minorEastAsia"/>
          <w:noProof/>
        </w:rPr>
      </w:pPr>
      <w:hyperlink w:anchor="_Toc62550953" w:history="1">
        <w:r w:rsidR="0073381D" w:rsidRPr="0076016D">
          <w:rPr>
            <w:rStyle w:val="Hyperlink"/>
            <w:rFonts w:ascii="DINPro-Regular" w:hAnsi="DINPro-Regular"/>
            <w:noProof/>
          </w:rPr>
          <w:t>Join the new Ubuntu VM to the TKG Cluster</w:t>
        </w:r>
        <w:r w:rsidR="0073381D">
          <w:rPr>
            <w:noProof/>
            <w:webHidden/>
          </w:rPr>
          <w:tab/>
        </w:r>
        <w:r w:rsidR="0073381D">
          <w:rPr>
            <w:noProof/>
            <w:webHidden/>
          </w:rPr>
          <w:fldChar w:fldCharType="begin"/>
        </w:r>
        <w:r w:rsidR="0073381D">
          <w:rPr>
            <w:noProof/>
            <w:webHidden/>
          </w:rPr>
          <w:instrText xml:space="preserve"> PAGEREF _Toc62550953 \h </w:instrText>
        </w:r>
        <w:r w:rsidR="0073381D">
          <w:rPr>
            <w:noProof/>
            <w:webHidden/>
          </w:rPr>
        </w:r>
        <w:r w:rsidR="0073381D">
          <w:rPr>
            <w:noProof/>
            <w:webHidden/>
          </w:rPr>
          <w:fldChar w:fldCharType="separate"/>
        </w:r>
        <w:r w:rsidR="002530F0">
          <w:rPr>
            <w:noProof/>
            <w:webHidden/>
          </w:rPr>
          <w:t>10</w:t>
        </w:r>
        <w:r w:rsidR="0073381D">
          <w:rPr>
            <w:noProof/>
            <w:webHidden/>
          </w:rPr>
          <w:fldChar w:fldCharType="end"/>
        </w:r>
      </w:hyperlink>
    </w:p>
    <w:p w14:paraId="18430464" w14:textId="48EAFF9C" w:rsidR="0073381D" w:rsidRDefault="001A7DEA">
      <w:pPr>
        <w:pStyle w:val="TOC2"/>
        <w:tabs>
          <w:tab w:val="right" w:leader="dot" w:pos="9350"/>
        </w:tabs>
        <w:rPr>
          <w:rFonts w:eastAsiaTheme="minorEastAsia"/>
          <w:noProof/>
        </w:rPr>
      </w:pPr>
      <w:r>
        <w:fldChar w:fldCharType="begin"/>
      </w:r>
      <w:r>
        <w:instrText xml:space="preserve"> HYPERLINK \l "_Toc62550954" </w:instrText>
      </w:r>
      <w:r>
        <w:fldChar w:fldCharType="separate"/>
      </w:r>
      <w:r w:rsidR="0073381D" w:rsidRPr="0076016D">
        <w:rPr>
          <w:rStyle w:val="Hyperlink"/>
          <w:rFonts w:ascii="DINPro-Regular" w:hAnsi="DINPro-Regular"/>
          <w:noProof/>
        </w:rPr>
        <w:t>CNI Setup for manually created worker node</w:t>
      </w:r>
      <w:r w:rsidR="0073381D">
        <w:rPr>
          <w:noProof/>
          <w:webHidden/>
        </w:rPr>
        <w:tab/>
      </w:r>
      <w:r w:rsidR="0073381D">
        <w:rPr>
          <w:noProof/>
          <w:webHidden/>
        </w:rPr>
        <w:fldChar w:fldCharType="begin"/>
      </w:r>
      <w:r w:rsidR="0073381D">
        <w:rPr>
          <w:noProof/>
          <w:webHidden/>
        </w:rPr>
        <w:instrText xml:space="preserve"> PAGEREF _Toc62550954 \h </w:instrText>
      </w:r>
      <w:r w:rsidR="0073381D">
        <w:rPr>
          <w:noProof/>
          <w:webHidden/>
        </w:rPr>
      </w:r>
      <w:r w:rsidR="0073381D">
        <w:rPr>
          <w:noProof/>
          <w:webHidden/>
        </w:rPr>
        <w:fldChar w:fldCharType="separate"/>
      </w:r>
      <w:ins w:id="2" w:author="Yajing Zhang" w:date="2021-03-30T09:55:00Z">
        <w:r w:rsidR="002530F0">
          <w:rPr>
            <w:noProof/>
            <w:webHidden/>
          </w:rPr>
          <w:t>12</w:t>
        </w:r>
      </w:ins>
      <w:del w:id="3" w:author="Yajing Zhang" w:date="2021-03-30T09:55:00Z">
        <w:r w:rsidR="0073381D" w:rsidDel="002530F0">
          <w:rPr>
            <w:noProof/>
            <w:webHidden/>
          </w:rPr>
          <w:delText>11</w:delText>
        </w:r>
      </w:del>
      <w:r w:rsidR="0073381D">
        <w:rPr>
          <w:noProof/>
          <w:webHidden/>
        </w:rPr>
        <w:fldChar w:fldCharType="end"/>
      </w:r>
      <w:r>
        <w:rPr>
          <w:noProof/>
        </w:rPr>
        <w:fldChar w:fldCharType="end"/>
      </w:r>
    </w:p>
    <w:p w14:paraId="5E0C3B1B" w14:textId="7A5CDD82" w:rsidR="0073381D" w:rsidRDefault="001A7DEA">
      <w:pPr>
        <w:pStyle w:val="TOC1"/>
        <w:tabs>
          <w:tab w:val="right" w:leader="dot" w:pos="9350"/>
        </w:tabs>
        <w:rPr>
          <w:rFonts w:eastAsiaTheme="minorEastAsia"/>
          <w:noProof/>
        </w:rPr>
      </w:pPr>
      <w:r>
        <w:fldChar w:fldCharType="begin"/>
      </w:r>
      <w:r>
        <w:instrText xml:space="preserve"> HYPERLINK \l "_Toc62550955" </w:instrText>
      </w:r>
      <w:r>
        <w:fldChar w:fldCharType="separate"/>
      </w:r>
      <w:r w:rsidR="0073381D" w:rsidRPr="0076016D">
        <w:rPr>
          <w:rStyle w:val="Hyperlink"/>
          <w:rFonts w:ascii="DINPro-Regular" w:hAnsi="DINPro-Regular"/>
          <w:noProof/>
        </w:rPr>
        <w:t>Phase 2:  Access the GPU-enabled Tanzu Kubernetes Grid cluster and deploy NVIDIA GPU Operator</w:t>
      </w:r>
      <w:r w:rsidR="0073381D">
        <w:rPr>
          <w:noProof/>
          <w:webHidden/>
        </w:rPr>
        <w:tab/>
      </w:r>
      <w:r w:rsidR="0073381D">
        <w:rPr>
          <w:noProof/>
          <w:webHidden/>
        </w:rPr>
        <w:fldChar w:fldCharType="begin"/>
      </w:r>
      <w:r w:rsidR="0073381D">
        <w:rPr>
          <w:noProof/>
          <w:webHidden/>
        </w:rPr>
        <w:instrText xml:space="preserve"> PAGEREF _Toc62550955 \h </w:instrText>
      </w:r>
      <w:r w:rsidR="0073381D">
        <w:rPr>
          <w:noProof/>
          <w:webHidden/>
        </w:rPr>
      </w:r>
      <w:r w:rsidR="0073381D">
        <w:rPr>
          <w:noProof/>
          <w:webHidden/>
        </w:rPr>
        <w:fldChar w:fldCharType="separate"/>
      </w:r>
      <w:ins w:id="4" w:author="Yajing Zhang" w:date="2021-03-30T09:55:00Z">
        <w:r w:rsidR="002530F0">
          <w:rPr>
            <w:noProof/>
            <w:webHidden/>
          </w:rPr>
          <w:t>13</w:t>
        </w:r>
      </w:ins>
      <w:del w:id="5" w:author="Yajing Zhang" w:date="2021-03-30T09:55:00Z">
        <w:r w:rsidR="0073381D" w:rsidDel="002530F0">
          <w:rPr>
            <w:noProof/>
            <w:webHidden/>
          </w:rPr>
          <w:delText>12</w:delText>
        </w:r>
      </w:del>
      <w:r w:rsidR="0073381D">
        <w:rPr>
          <w:noProof/>
          <w:webHidden/>
        </w:rPr>
        <w:fldChar w:fldCharType="end"/>
      </w:r>
      <w:r>
        <w:rPr>
          <w:noProof/>
        </w:rPr>
        <w:fldChar w:fldCharType="end"/>
      </w:r>
    </w:p>
    <w:p w14:paraId="16445F4A" w14:textId="57AABC43" w:rsidR="0073381D" w:rsidRDefault="001A7DEA">
      <w:pPr>
        <w:pStyle w:val="TOC2"/>
        <w:tabs>
          <w:tab w:val="right" w:leader="dot" w:pos="9350"/>
        </w:tabs>
        <w:rPr>
          <w:rFonts w:eastAsiaTheme="minorEastAsia"/>
          <w:noProof/>
        </w:rPr>
      </w:pPr>
      <w:r>
        <w:fldChar w:fldCharType="begin"/>
      </w:r>
      <w:r>
        <w:instrText xml:space="preserve"> HYPERLINK \l "_Toc62550956" </w:instrText>
      </w:r>
      <w:r>
        <w:fldChar w:fldCharType="separate"/>
      </w:r>
      <w:r w:rsidR="0073381D" w:rsidRPr="0076016D">
        <w:rPr>
          <w:rStyle w:val="Hyperlink"/>
          <w:rFonts w:ascii="DINPro-Regular" w:hAnsi="DINPro-Regular"/>
          <w:noProof/>
        </w:rPr>
        <w:t>Build GPU Operator 1.5.1 with vGPU 12.0 Beta drivers</w:t>
      </w:r>
      <w:r w:rsidR="0073381D">
        <w:rPr>
          <w:noProof/>
          <w:webHidden/>
        </w:rPr>
        <w:tab/>
      </w:r>
      <w:r w:rsidR="0073381D">
        <w:rPr>
          <w:noProof/>
          <w:webHidden/>
        </w:rPr>
        <w:fldChar w:fldCharType="begin"/>
      </w:r>
      <w:r w:rsidR="0073381D">
        <w:rPr>
          <w:noProof/>
          <w:webHidden/>
        </w:rPr>
        <w:instrText xml:space="preserve"> PAGEREF _Toc62550956 \h </w:instrText>
      </w:r>
      <w:r w:rsidR="0073381D">
        <w:rPr>
          <w:noProof/>
          <w:webHidden/>
        </w:rPr>
      </w:r>
      <w:r w:rsidR="0073381D">
        <w:rPr>
          <w:noProof/>
          <w:webHidden/>
        </w:rPr>
        <w:fldChar w:fldCharType="separate"/>
      </w:r>
      <w:ins w:id="6" w:author="Yajing Zhang" w:date="2021-03-30T09:55:00Z">
        <w:r w:rsidR="002530F0">
          <w:rPr>
            <w:noProof/>
            <w:webHidden/>
          </w:rPr>
          <w:t>13</w:t>
        </w:r>
      </w:ins>
      <w:del w:id="7" w:author="Yajing Zhang" w:date="2021-03-30T09:55:00Z">
        <w:r w:rsidR="0073381D" w:rsidDel="002530F0">
          <w:rPr>
            <w:noProof/>
            <w:webHidden/>
          </w:rPr>
          <w:delText>12</w:delText>
        </w:r>
      </w:del>
      <w:r w:rsidR="0073381D">
        <w:rPr>
          <w:noProof/>
          <w:webHidden/>
        </w:rPr>
        <w:fldChar w:fldCharType="end"/>
      </w:r>
      <w:r>
        <w:rPr>
          <w:noProof/>
        </w:rPr>
        <w:fldChar w:fldCharType="end"/>
      </w:r>
    </w:p>
    <w:p w14:paraId="5808639C" w14:textId="7E0AA6E6" w:rsidR="0073381D" w:rsidRDefault="00DA1793">
      <w:pPr>
        <w:pStyle w:val="TOC2"/>
        <w:tabs>
          <w:tab w:val="right" w:leader="dot" w:pos="9350"/>
        </w:tabs>
        <w:rPr>
          <w:rFonts w:eastAsiaTheme="minorEastAsia"/>
          <w:noProof/>
        </w:rPr>
      </w:pPr>
      <w:hyperlink w:anchor="_Toc62550957" w:history="1">
        <w:r w:rsidR="0073381D" w:rsidRPr="0076016D">
          <w:rPr>
            <w:rStyle w:val="Hyperlink"/>
            <w:rFonts w:ascii="DINPro-Regular" w:hAnsi="DINPro-Regular"/>
            <w:noProof/>
          </w:rPr>
          <w:t>Access the GPU-enabled TKG Cluster</w:t>
        </w:r>
        <w:r w:rsidR="0073381D">
          <w:rPr>
            <w:noProof/>
            <w:webHidden/>
          </w:rPr>
          <w:tab/>
        </w:r>
        <w:r w:rsidR="0073381D">
          <w:rPr>
            <w:noProof/>
            <w:webHidden/>
          </w:rPr>
          <w:fldChar w:fldCharType="begin"/>
        </w:r>
        <w:r w:rsidR="0073381D">
          <w:rPr>
            <w:noProof/>
            <w:webHidden/>
          </w:rPr>
          <w:instrText xml:space="preserve"> PAGEREF _Toc62550957 \h </w:instrText>
        </w:r>
        <w:r w:rsidR="0073381D">
          <w:rPr>
            <w:noProof/>
            <w:webHidden/>
          </w:rPr>
        </w:r>
        <w:r w:rsidR="0073381D">
          <w:rPr>
            <w:noProof/>
            <w:webHidden/>
          </w:rPr>
          <w:fldChar w:fldCharType="separate"/>
        </w:r>
        <w:r w:rsidR="002530F0">
          <w:rPr>
            <w:noProof/>
            <w:webHidden/>
          </w:rPr>
          <w:t>13</w:t>
        </w:r>
        <w:r w:rsidR="0073381D">
          <w:rPr>
            <w:noProof/>
            <w:webHidden/>
          </w:rPr>
          <w:fldChar w:fldCharType="end"/>
        </w:r>
      </w:hyperlink>
    </w:p>
    <w:p w14:paraId="54E24DAF" w14:textId="30A3DBC4" w:rsidR="0073381D" w:rsidRDefault="00DA1793">
      <w:pPr>
        <w:pStyle w:val="TOC2"/>
        <w:tabs>
          <w:tab w:val="right" w:leader="dot" w:pos="9350"/>
        </w:tabs>
        <w:rPr>
          <w:rFonts w:eastAsiaTheme="minorEastAsia"/>
          <w:noProof/>
        </w:rPr>
      </w:pPr>
      <w:hyperlink w:anchor="_Toc62550958" w:history="1">
        <w:r w:rsidR="0073381D" w:rsidRPr="0076016D">
          <w:rPr>
            <w:rStyle w:val="Hyperlink"/>
            <w:rFonts w:ascii="DINPro-Regular" w:hAnsi="DINPro-Regular"/>
            <w:noProof/>
          </w:rPr>
          <w:t>Deploy the NVIDIA GPU Operator with NVIDIA virtual GPU on the TKG cluster</w:t>
        </w:r>
        <w:r w:rsidR="0073381D">
          <w:rPr>
            <w:noProof/>
            <w:webHidden/>
          </w:rPr>
          <w:tab/>
        </w:r>
        <w:r w:rsidR="0073381D">
          <w:rPr>
            <w:noProof/>
            <w:webHidden/>
          </w:rPr>
          <w:fldChar w:fldCharType="begin"/>
        </w:r>
        <w:r w:rsidR="0073381D">
          <w:rPr>
            <w:noProof/>
            <w:webHidden/>
          </w:rPr>
          <w:instrText xml:space="preserve"> PAGEREF _Toc62550958 \h </w:instrText>
        </w:r>
        <w:r w:rsidR="0073381D">
          <w:rPr>
            <w:noProof/>
            <w:webHidden/>
          </w:rPr>
        </w:r>
        <w:r w:rsidR="0073381D">
          <w:rPr>
            <w:noProof/>
            <w:webHidden/>
          </w:rPr>
          <w:fldChar w:fldCharType="separate"/>
        </w:r>
        <w:r w:rsidR="002530F0">
          <w:rPr>
            <w:noProof/>
            <w:webHidden/>
          </w:rPr>
          <w:t>14</w:t>
        </w:r>
        <w:r w:rsidR="0073381D">
          <w:rPr>
            <w:noProof/>
            <w:webHidden/>
          </w:rPr>
          <w:fldChar w:fldCharType="end"/>
        </w:r>
      </w:hyperlink>
    </w:p>
    <w:p w14:paraId="08CB0FA4" w14:textId="1932A8BA" w:rsidR="0073381D" w:rsidRDefault="001A7DEA">
      <w:pPr>
        <w:pStyle w:val="TOC1"/>
        <w:tabs>
          <w:tab w:val="right" w:leader="dot" w:pos="9350"/>
        </w:tabs>
        <w:rPr>
          <w:rFonts w:eastAsiaTheme="minorEastAsia"/>
          <w:noProof/>
        </w:rPr>
      </w:pPr>
      <w:r>
        <w:fldChar w:fldCharType="begin"/>
      </w:r>
      <w:r>
        <w:instrText xml:space="preserve"> HYPERLINK \l "_Toc62550959" </w:instrText>
      </w:r>
      <w:r>
        <w:fldChar w:fldCharType="separate"/>
      </w:r>
      <w:r w:rsidR="0073381D" w:rsidRPr="0076016D">
        <w:rPr>
          <w:rStyle w:val="Hyperlink"/>
          <w:rFonts w:ascii="DINPro-Regular" w:hAnsi="DINPro-Regular"/>
          <w:noProof/>
        </w:rPr>
        <w:t>Phase 3: Deploy Sample AI and ML applications on the GPU-Enabled TKG Cluster</w:t>
      </w:r>
      <w:r w:rsidR="0073381D">
        <w:rPr>
          <w:noProof/>
          <w:webHidden/>
        </w:rPr>
        <w:tab/>
      </w:r>
      <w:r w:rsidR="0073381D">
        <w:rPr>
          <w:noProof/>
          <w:webHidden/>
        </w:rPr>
        <w:fldChar w:fldCharType="begin"/>
      </w:r>
      <w:r w:rsidR="0073381D">
        <w:rPr>
          <w:noProof/>
          <w:webHidden/>
        </w:rPr>
        <w:instrText xml:space="preserve"> PAGEREF _Toc62550959 \h </w:instrText>
      </w:r>
      <w:r w:rsidR="0073381D">
        <w:rPr>
          <w:noProof/>
          <w:webHidden/>
        </w:rPr>
      </w:r>
      <w:r w:rsidR="0073381D">
        <w:rPr>
          <w:noProof/>
          <w:webHidden/>
        </w:rPr>
        <w:fldChar w:fldCharType="separate"/>
      </w:r>
      <w:ins w:id="8" w:author="Yajing Zhang" w:date="2021-03-30T09:55:00Z">
        <w:r w:rsidR="002530F0">
          <w:rPr>
            <w:noProof/>
            <w:webHidden/>
          </w:rPr>
          <w:t>17</w:t>
        </w:r>
      </w:ins>
      <w:del w:id="9" w:author="Yajing Zhang" w:date="2021-03-30T09:55:00Z">
        <w:r w:rsidR="0073381D" w:rsidDel="002530F0">
          <w:rPr>
            <w:noProof/>
            <w:webHidden/>
          </w:rPr>
          <w:delText>16</w:delText>
        </w:r>
      </w:del>
      <w:r w:rsidR="0073381D">
        <w:rPr>
          <w:noProof/>
          <w:webHidden/>
        </w:rPr>
        <w:fldChar w:fldCharType="end"/>
      </w:r>
      <w:r>
        <w:rPr>
          <w:noProof/>
        </w:rPr>
        <w:fldChar w:fldCharType="end"/>
      </w:r>
    </w:p>
    <w:p w14:paraId="7123AA9E" w14:textId="477F95BA" w:rsidR="0073381D" w:rsidRDefault="001A7DEA">
      <w:pPr>
        <w:pStyle w:val="TOC2"/>
        <w:tabs>
          <w:tab w:val="right" w:leader="dot" w:pos="9350"/>
        </w:tabs>
        <w:rPr>
          <w:rFonts w:eastAsiaTheme="minorEastAsia"/>
          <w:noProof/>
        </w:rPr>
      </w:pPr>
      <w:r>
        <w:fldChar w:fldCharType="begin"/>
      </w:r>
      <w:r>
        <w:instrText xml:space="preserve"> HYPERLINK \l "_Toc62550960" </w:instrText>
      </w:r>
      <w:r>
        <w:fldChar w:fldCharType="separate"/>
      </w:r>
      <w:r w:rsidR="0073381D" w:rsidRPr="0076016D">
        <w:rPr>
          <w:rStyle w:val="Hyperlink"/>
          <w:rFonts w:ascii="DINPro-Regular" w:hAnsi="DINPro-Regular"/>
          <w:noProof/>
        </w:rPr>
        <w:t>Deploy the TF-Notebook Application</w:t>
      </w:r>
      <w:r w:rsidR="0073381D">
        <w:rPr>
          <w:noProof/>
          <w:webHidden/>
        </w:rPr>
        <w:tab/>
      </w:r>
      <w:r w:rsidR="0073381D">
        <w:rPr>
          <w:noProof/>
          <w:webHidden/>
        </w:rPr>
        <w:fldChar w:fldCharType="begin"/>
      </w:r>
      <w:r w:rsidR="0073381D">
        <w:rPr>
          <w:noProof/>
          <w:webHidden/>
        </w:rPr>
        <w:instrText xml:space="preserve"> PAGEREF _Toc62550960 \h </w:instrText>
      </w:r>
      <w:r w:rsidR="0073381D">
        <w:rPr>
          <w:noProof/>
          <w:webHidden/>
        </w:rPr>
      </w:r>
      <w:r w:rsidR="0073381D">
        <w:rPr>
          <w:noProof/>
          <w:webHidden/>
        </w:rPr>
        <w:fldChar w:fldCharType="separate"/>
      </w:r>
      <w:ins w:id="10" w:author="Yajing Zhang" w:date="2021-03-30T09:55:00Z">
        <w:r w:rsidR="002530F0">
          <w:rPr>
            <w:noProof/>
            <w:webHidden/>
          </w:rPr>
          <w:t>18</w:t>
        </w:r>
      </w:ins>
      <w:del w:id="11" w:author="Yajing Zhang" w:date="2021-03-30T09:55:00Z">
        <w:r w:rsidR="0073381D" w:rsidDel="002530F0">
          <w:rPr>
            <w:noProof/>
            <w:webHidden/>
          </w:rPr>
          <w:delText>16</w:delText>
        </w:r>
      </w:del>
      <w:r w:rsidR="0073381D">
        <w:rPr>
          <w:noProof/>
          <w:webHidden/>
        </w:rPr>
        <w:fldChar w:fldCharType="end"/>
      </w:r>
      <w:r>
        <w:rPr>
          <w:noProof/>
        </w:rPr>
        <w:fldChar w:fldCharType="end"/>
      </w:r>
    </w:p>
    <w:p w14:paraId="00555767" w14:textId="049FD638" w:rsidR="0073381D" w:rsidRDefault="001A7DEA">
      <w:pPr>
        <w:pStyle w:val="TOC2"/>
        <w:tabs>
          <w:tab w:val="right" w:leader="dot" w:pos="9350"/>
        </w:tabs>
        <w:rPr>
          <w:rFonts w:eastAsiaTheme="minorEastAsia"/>
          <w:noProof/>
        </w:rPr>
      </w:pPr>
      <w:r>
        <w:fldChar w:fldCharType="begin"/>
      </w:r>
      <w:r>
        <w:instrText xml:space="preserve"> HYPERLINK \l "_Toc62550961" </w:instrText>
      </w:r>
      <w:r>
        <w:fldChar w:fldCharType="separate"/>
      </w:r>
      <w:r w:rsidR="0073381D" w:rsidRPr="0076016D">
        <w:rPr>
          <w:rStyle w:val="Hyperlink"/>
          <w:rFonts w:ascii="DINPro-Regular" w:hAnsi="DINPro-Regular"/>
          <w:noProof/>
        </w:rPr>
        <w:t>Deploy the Intelligent Video Analytics (IVA) Application</w:t>
      </w:r>
      <w:r w:rsidR="0073381D">
        <w:rPr>
          <w:noProof/>
          <w:webHidden/>
        </w:rPr>
        <w:tab/>
      </w:r>
      <w:r w:rsidR="0073381D">
        <w:rPr>
          <w:noProof/>
          <w:webHidden/>
        </w:rPr>
        <w:fldChar w:fldCharType="begin"/>
      </w:r>
      <w:r w:rsidR="0073381D">
        <w:rPr>
          <w:noProof/>
          <w:webHidden/>
        </w:rPr>
        <w:instrText xml:space="preserve"> PAGEREF _Toc62550961 \h </w:instrText>
      </w:r>
      <w:r w:rsidR="0073381D">
        <w:rPr>
          <w:noProof/>
          <w:webHidden/>
        </w:rPr>
      </w:r>
      <w:r w:rsidR="0073381D">
        <w:rPr>
          <w:noProof/>
          <w:webHidden/>
        </w:rPr>
        <w:fldChar w:fldCharType="separate"/>
      </w:r>
      <w:ins w:id="12" w:author="Yajing Zhang" w:date="2021-03-30T09:55:00Z">
        <w:r w:rsidR="002530F0">
          <w:rPr>
            <w:noProof/>
            <w:webHidden/>
          </w:rPr>
          <w:t>18</w:t>
        </w:r>
      </w:ins>
      <w:del w:id="13" w:author="Yajing Zhang" w:date="2021-03-30T09:55:00Z">
        <w:r w:rsidR="0073381D" w:rsidDel="002530F0">
          <w:rPr>
            <w:noProof/>
            <w:webHidden/>
          </w:rPr>
          <w:delText>17</w:delText>
        </w:r>
      </w:del>
      <w:r w:rsidR="0073381D">
        <w:rPr>
          <w:noProof/>
          <w:webHidden/>
        </w:rPr>
        <w:fldChar w:fldCharType="end"/>
      </w:r>
      <w:r>
        <w:rPr>
          <w:noProof/>
        </w:rPr>
        <w:fldChar w:fldCharType="end"/>
      </w:r>
    </w:p>
    <w:p w14:paraId="6506C263" w14:textId="02E9C710" w:rsidR="0073381D" w:rsidRDefault="001A7DEA">
      <w:pPr>
        <w:pStyle w:val="TOC1"/>
        <w:tabs>
          <w:tab w:val="right" w:leader="dot" w:pos="9350"/>
        </w:tabs>
        <w:rPr>
          <w:rFonts w:eastAsiaTheme="minorEastAsia"/>
          <w:noProof/>
        </w:rPr>
      </w:pPr>
      <w:r>
        <w:fldChar w:fldCharType="begin"/>
      </w:r>
      <w:r>
        <w:instrText xml:space="preserve"> HYPERLINK \l "_Toc62550962" </w:instrText>
      </w:r>
      <w:r>
        <w:fldChar w:fldCharType="separate"/>
      </w:r>
      <w:r w:rsidR="0073381D" w:rsidRPr="0076016D">
        <w:rPr>
          <w:rStyle w:val="Hyperlink"/>
          <w:rFonts w:ascii="DINPro-Regular" w:hAnsi="DINPro-Regular"/>
          <w:noProof/>
        </w:rPr>
        <w:t>Appendix:</w:t>
      </w:r>
      <w:r w:rsidR="0073381D">
        <w:rPr>
          <w:noProof/>
          <w:webHidden/>
        </w:rPr>
        <w:tab/>
      </w:r>
      <w:r w:rsidR="0073381D">
        <w:rPr>
          <w:noProof/>
          <w:webHidden/>
        </w:rPr>
        <w:fldChar w:fldCharType="begin"/>
      </w:r>
      <w:r w:rsidR="0073381D">
        <w:rPr>
          <w:noProof/>
          <w:webHidden/>
        </w:rPr>
        <w:instrText xml:space="preserve"> PAGEREF _Toc62550962 \h </w:instrText>
      </w:r>
      <w:r w:rsidR="0073381D">
        <w:rPr>
          <w:noProof/>
          <w:webHidden/>
        </w:rPr>
      </w:r>
      <w:r w:rsidR="0073381D">
        <w:rPr>
          <w:noProof/>
          <w:webHidden/>
        </w:rPr>
        <w:fldChar w:fldCharType="separate"/>
      </w:r>
      <w:ins w:id="14" w:author="Yajing Zhang" w:date="2021-03-30T09:55:00Z">
        <w:r w:rsidR="002530F0">
          <w:rPr>
            <w:noProof/>
            <w:webHidden/>
          </w:rPr>
          <w:t>20</w:t>
        </w:r>
      </w:ins>
      <w:del w:id="15" w:author="Yajing Zhang" w:date="2021-03-30T09:55:00Z">
        <w:r w:rsidR="0073381D" w:rsidDel="002530F0">
          <w:rPr>
            <w:noProof/>
            <w:webHidden/>
          </w:rPr>
          <w:delText>19</w:delText>
        </w:r>
      </w:del>
      <w:r w:rsidR="0073381D">
        <w:rPr>
          <w:noProof/>
          <w:webHidden/>
        </w:rPr>
        <w:fldChar w:fldCharType="end"/>
      </w:r>
      <w:r>
        <w:rPr>
          <w:noProof/>
        </w:rPr>
        <w:fldChar w:fldCharType="end"/>
      </w:r>
    </w:p>
    <w:p w14:paraId="4F5C441B" w14:textId="5D866470" w:rsidR="0073381D" w:rsidRDefault="001A7DEA">
      <w:pPr>
        <w:pStyle w:val="TOC2"/>
        <w:tabs>
          <w:tab w:val="right" w:leader="dot" w:pos="9350"/>
        </w:tabs>
        <w:rPr>
          <w:rFonts w:eastAsiaTheme="minorEastAsia"/>
          <w:noProof/>
        </w:rPr>
      </w:pPr>
      <w:r>
        <w:fldChar w:fldCharType="begin"/>
      </w:r>
      <w:r>
        <w:instrText xml:space="preserve"> HYPERLINK \l "_Toc62550963" </w:instrText>
      </w:r>
      <w:r>
        <w:fldChar w:fldCharType="separate"/>
      </w:r>
      <w:r w:rsidR="0073381D" w:rsidRPr="0076016D">
        <w:rPr>
          <w:rStyle w:val="Hyperlink"/>
          <w:rFonts w:ascii="DINPro-Regular" w:hAnsi="DINPro-Regular"/>
          <w:noProof/>
        </w:rPr>
        <w:t>Key Terms</w:t>
      </w:r>
      <w:r w:rsidR="0073381D">
        <w:rPr>
          <w:noProof/>
          <w:webHidden/>
        </w:rPr>
        <w:tab/>
      </w:r>
      <w:r w:rsidR="0073381D">
        <w:rPr>
          <w:noProof/>
          <w:webHidden/>
        </w:rPr>
        <w:fldChar w:fldCharType="begin"/>
      </w:r>
      <w:r w:rsidR="0073381D">
        <w:rPr>
          <w:noProof/>
          <w:webHidden/>
        </w:rPr>
        <w:instrText xml:space="preserve"> PAGEREF _Toc62550963 \h </w:instrText>
      </w:r>
      <w:r w:rsidR="0073381D">
        <w:rPr>
          <w:noProof/>
          <w:webHidden/>
        </w:rPr>
      </w:r>
      <w:r w:rsidR="0073381D">
        <w:rPr>
          <w:noProof/>
          <w:webHidden/>
        </w:rPr>
        <w:fldChar w:fldCharType="separate"/>
      </w:r>
      <w:ins w:id="16" w:author="Yajing Zhang" w:date="2021-03-30T09:55:00Z">
        <w:r w:rsidR="002530F0">
          <w:rPr>
            <w:noProof/>
            <w:webHidden/>
          </w:rPr>
          <w:t>20</w:t>
        </w:r>
      </w:ins>
      <w:del w:id="17" w:author="Yajing Zhang" w:date="2021-03-30T09:55:00Z">
        <w:r w:rsidR="0073381D" w:rsidDel="002530F0">
          <w:rPr>
            <w:noProof/>
            <w:webHidden/>
          </w:rPr>
          <w:delText>19</w:delText>
        </w:r>
      </w:del>
      <w:r w:rsidR="0073381D">
        <w:rPr>
          <w:noProof/>
          <w:webHidden/>
        </w:rPr>
        <w:fldChar w:fldCharType="end"/>
      </w:r>
      <w:r>
        <w:rPr>
          <w:noProof/>
        </w:rPr>
        <w:fldChar w:fldCharType="end"/>
      </w:r>
    </w:p>
    <w:p w14:paraId="21AD9681" w14:textId="07C7FC4D" w:rsidR="0073381D" w:rsidRDefault="001A7DEA">
      <w:pPr>
        <w:pStyle w:val="TOC2"/>
        <w:tabs>
          <w:tab w:val="right" w:leader="dot" w:pos="9350"/>
        </w:tabs>
        <w:rPr>
          <w:rFonts w:eastAsiaTheme="minorEastAsia"/>
          <w:noProof/>
        </w:rPr>
      </w:pPr>
      <w:r>
        <w:fldChar w:fldCharType="begin"/>
      </w:r>
      <w:r>
        <w:instrText xml:space="preserve"> HYPERLINK \l "_Toc62550964" </w:instrText>
      </w:r>
      <w:r>
        <w:fldChar w:fldCharType="separate"/>
      </w:r>
      <w:r w:rsidR="0073381D" w:rsidRPr="0076016D">
        <w:rPr>
          <w:rStyle w:val="Hyperlink"/>
          <w:rFonts w:ascii="DINPro-Regular" w:hAnsi="DINPro-Regular"/>
          <w:noProof/>
        </w:rPr>
        <w:t>Related Materials</w:t>
      </w:r>
      <w:r w:rsidR="0073381D">
        <w:rPr>
          <w:noProof/>
          <w:webHidden/>
        </w:rPr>
        <w:tab/>
      </w:r>
      <w:r w:rsidR="0073381D">
        <w:rPr>
          <w:noProof/>
          <w:webHidden/>
        </w:rPr>
        <w:fldChar w:fldCharType="begin"/>
      </w:r>
      <w:r w:rsidR="0073381D">
        <w:rPr>
          <w:noProof/>
          <w:webHidden/>
        </w:rPr>
        <w:instrText xml:space="preserve"> PAGEREF _Toc62550964 \h </w:instrText>
      </w:r>
      <w:r w:rsidR="0073381D">
        <w:rPr>
          <w:noProof/>
          <w:webHidden/>
        </w:rPr>
      </w:r>
      <w:r w:rsidR="0073381D">
        <w:rPr>
          <w:noProof/>
          <w:webHidden/>
        </w:rPr>
        <w:fldChar w:fldCharType="separate"/>
      </w:r>
      <w:ins w:id="18" w:author="Yajing Zhang" w:date="2021-03-30T09:55:00Z">
        <w:r w:rsidR="002530F0">
          <w:rPr>
            <w:noProof/>
            <w:webHidden/>
          </w:rPr>
          <w:t>20</w:t>
        </w:r>
      </w:ins>
      <w:del w:id="19" w:author="Yajing Zhang" w:date="2021-03-30T09:55:00Z">
        <w:r w:rsidR="0073381D" w:rsidDel="002530F0">
          <w:rPr>
            <w:noProof/>
            <w:webHidden/>
          </w:rPr>
          <w:delText>19</w:delText>
        </w:r>
      </w:del>
      <w:r w:rsidR="0073381D">
        <w:rPr>
          <w:noProof/>
          <w:webHidden/>
        </w:rPr>
        <w:fldChar w:fldCharType="end"/>
      </w:r>
      <w:r>
        <w:rPr>
          <w:noProof/>
        </w:rPr>
        <w:fldChar w:fldCharType="end"/>
      </w:r>
    </w:p>
    <w:p w14:paraId="18DC09DC" w14:textId="4737C0DA" w:rsidR="00247580" w:rsidRDefault="00012345" w:rsidP="00247580">
      <w:pPr>
        <w:rPr>
          <w:b/>
          <w:bCs/>
          <w:noProof/>
        </w:rPr>
      </w:pPr>
      <w:r>
        <w:rPr>
          <w:b/>
          <w:bCs/>
          <w:noProof/>
        </w:rPr>
        <w:fldChar w:fldCharType="end"/>
      </w:r>
    </w:p>
    <w:p w14:paraId="6D3CD59E" w14:textId="4737C0DA" w:rsidR="00247580" w:rsidRDefault="00247580">
      <w:pPr>
        <w:rPr>
          <w:b/>
          <w:bCs/>
          <w:noProof/>
        </w:rPr>
      </w:pPr>
      <w:r>
        <w:rPr>
          <w:b/>
          <w:bCs/>
          <w:noProof/>
        </w:rPr>
        <w:br w:type="page"/>
      </w:r>
    </w:p>
    <w:p w14:paraId="09879EE4" w14:textId="4737C0DA" w:rsidR="00012345" w:rsidRDefault="00012345"/>
    <w:p w14:paraId="0815F6DE" w14:textId="77777777" w:rsidR="00066F8D" w:rsidRDefault="00066F8D">
      <w:pPr>
        <w:rPr>
          <w:rFonts w:ascii="Calibri" w:eastAsia="Times New Roman" w:hAnsi="Calibri" w:cs="Calibri"/>
          <w:color w:val="5A5A5A"/>
        </w:rPr>
      </w:pPr>
    </w:p>
    <w:p w14:paraId="44728DBC" w14:textId="43AEA39C" w:rsidR="005419A6" w:rsidRPr="007277D7" w:rsidRDefault="0073293E" w:rsidP="63F8B1CC">
      <w:pPr>
        <w:pStyle w:val="Heading1"/>
        <w:spacing w:line="240" w:lineRule="auto"/>
        <w:rPr>
          <w:rFonts w:ascii="DINPro-Regular" w:hAnsi="DINPro-Regular"/>
          <w:color w:val="76B900"/>
          <w:sz w:val="46"/>
          <w:szCs w:val="26"/>
        </w:rPr>
      </w:pPr>
      <w:bookmarkStart w:id="20" w:name="_Toc62550944"/>
      <w:r>
        <w:rPr>
          <w:rFonts w:ascii="DINPro-Regular" w:hAnsi="DINPro-Regular"/>
          <w:color w:val="76B900"/>
          <w:sz w:val="46"/>
          <w:szCs w:val="26"/>
        </w:rPr>
        <w:t xml:space="preserve">Executive </w:t>
      </w:r>
      <w:bookmarkStart w:id="21" w:name="_Toc61989199"/>
      <w:r w:rsidR="005419A6" w:rsidRPr="007277D7">
        <w:rPr>
          <w:rFonts w:ascii="DINPro-Regular" w:hAnsi="DINPro-Regular"/>
          <w:color w:val="76B900"/>
          <w:sz w:val="46"/>
          <w:szCs w:val="26"/>
        </w:rPr>
        <w:t>Summary</w:t>
      </w:r>
      <w:bookmarkEnd w:id="20"/>
      <w:bookmarkEnd w:id="21"/>
      <w:r w:rsidR="005419A6" w:rsidRPr="007277D7">
        <w:rPr>
          <w:rFonts w:ascii="DINPro-Regular" w:hAnsi="DINPro-Regular"/>
          <w:color w:val="76B900"/>
          <w:sz w:val="46"/>
          <w:szCs w:val="26"/>
        </w:rPr>
        <w:t> </w:t>
      </w:r>
    </w:p>
    <w:p w14:paraId="79B43E3C" w14:textId="130C8AD6" w:rsidR="005419A6" w:rsidRPr="005419A6" w:rsidRDefault="005419A6" w:rsidP="480746BC">
      <w:pPr>
        <w:spacing w:before="240" w:after="0" w:line="240" w:lineRule="auto"/>
        <w:textAlignment w:val="baseline"/>
        <w:rPr>
          <w:rFonts w:ascii="Segoe UI" w:eastAsia="Times New Roman" w:hAnsi="Segoe UI" w:cs="Segoe UI"/>
          <w:sz w:val="18"/>
          <w:szCs w:val="18"/>
        </w:rPr>
      </w:pPr>
      <w:r w:rsidRPr="5D3041A3">
        <w:rPr>
          <w:rFonts w:ascii="Calibri" w:eastAsia="Times New Roman" w:hAnsi="Calibri" w:cs="Calibri"/>
        </w:rPr>
        <w:t>VMware announced a close partnership with NVIDIA at VMworld 2020 to bring the NVIDIA GPU Cloud (NGC) scaled AI/ML platform to vSphere 7 with Tanzu.  This collaboration is designed to bring the best </w:t>
      </w:r>
      <w:r w:rsidR="394F1D8F" w:rsidRPr="5D3041A3">
        <w:rPr>
          <w:rFonts w:ascii="Calibri" w:eastAsia="Times New Roman" w:hAnsi="Calibri" w:cs="Calibri"/>
        </w:rPr>
        <w:t xml:space="preserve">accelerated computing </w:t>
      </w:r>
      <w:r w:rsidRPr="5D3041A3">
        <w:rPr>
          <w:rFonts w:ascii="Calibri" w:eastAsia="Times New Roman" w:hAnsi="Calibri" w:cs="Calibri"/>
        </w:rPr>
        <w:t>experience to customers and to accelerate the adoption of ML/AI applications in the enterprise. </w:t>
      </w:r>
    </w:p>
    <w:p w14:paraId="12C474F1" w14:textId="130C8AD6" w:rsidR="005419A6" w:rsidRDefault="005419A6" w:rsidP="480746BC">
      <w:pPr>
        <w:spacing w:before="240" w:after="0" w:line="240" w:lineRule="auto"/>
        <w:textAlignment w:val="baseline"/>
        <w:rPr>
          <w:rFonts w:ascii="Calibri" w:eastAsia="Times New Roman" w:hAnsi="Calibri" w:cs="Calibri"/>
        </w:rPr>
      </w:pPr>
      <w:r w:rsidRPr="005419A6">
        <w:rPr>
          <w:rFonts w:ascii="Calibri" w:eastAsia="Times New Roman" w:hAnsi="Calibri" w:cs="Calibri"/>
        </w:rPr>
        <w:t>Tanzu Kubernetes Grid (TKG) is VMware’s enterprise-ready Kubernetes runtime that streamlines operations across multi-cloud infrastructure.  TKG provides platform operators with a consistent Kubernetes footprint on-premises and in the public cloud.  TKG is tightly integrated in the vSphere 7 with Tanzu product and is referred to as the “Tanzu Kubernetes Grid Service”. TKG can be deployed on vSphere 7.0 with a built-in management cluster.  </w:t>
      </w:r>
    </w:p>
    <w:p w14:paraId="416D853A" w14:textId="130C8AD6" w:rsidR="004A6F16" w:rsidRDefault="008712B3" w:rsidP="480746BC">
      <w:pPr>
        <w:spacing w:before="240" w:after="0" w:line="240" w:lineRule="auto"/>
        <w:textAlignment w:val="baseline"/>
        <w:rPr>
          <w:rFonts w:ascii="Calibri" w:eastAsia="Times New Roman" w:hAnsi="Calibri" w:cs="Calibri"/>
        </w:rPr>
      </w:pPr>
      <w:r w:rsidRPr="38490838">
        <w:rPr>
          <w:rFonts w:ascii="Calibri" w:eastAsia="Times New Roman" w:hAnsi="Calibri" w:cs="Calibri"/>
        </w:rPr>
        <w:t>As a part of this partnership, VMware will be developing native support within TKG to support NVIDIA v</w:t>
      </w:r>
      <w:r w:rsidR="77430FE7" w:rsidRPr="38490838">
        <w:rPr>
          <w:rFonts w:ascii="Calibri" w:eastAsia="Times New Roman" w:hAnsi="Calibri" w:cs="Calibri"/>
        </w:rPr>
        <w:t xml:space="preserve">irtual </w:t>
      </w:r>
      <w:r w:rsidRPr="38490838">
        <w:rPr>
          <w:rFonts w:ascii="Calibri" w:eastAsia="Times New Roman" w:hAnsi="Calibri" w:cs="Calibri"/>
        </w:rPr>
        <w:t xml:space="preserve">GPU with GPU Operator, on GPU-enabled host-systems. This development is scheduled to be released later this year, and as a result, this document provides the steps and guidance on how to set up an “interim solution” to manually enable TKG clusters for NVIDIA GPU support, and </w:t>
      </w:r>
      <w:r w:rsidR="12E9D779" w:rsidRPr="38490838">
        <w:rPr>
          <w:rFonts w:ascii="Calibri" w:eastAsia="Times New Roman" w:hAnsi="Calibri" w:cs="Calibri"/>
        </w:rPr>
        <w:t xml:space="preserve">demonstrate </w:t>
      </w:r>
      <w:r w:rsidRPr="38490838">
        <w:rPr>
          <w:rFonts w:ascii="Calibri" w:eastAsia="Times New Roman" w:hAnsi="Calibri" w:cs="Calibri"/>
        </w:rPr>
        <w:t>how to deploy sample</w:t>
      </w:r>
      <w:r w:rsidR="004A6F16" w:rsidRPr="38490838">
        <w:rPr>
          <w:rFonts w:ascii="Calibri" w:eastAsia="Times New Roman" w:hAnsi="Calibri" w:cs="Calibri"/>
        </w:rPr>
        <w:t xml:space="preserve"> applications </w:t>
      </w:r>
      <w:r w:rsidRPr="38490838">
        <w:rPr>
          <w:rFonts w:ascii="Calibri" w:eastAsia="Times New Roman" w:hAnsi="Calibri" w:cs="Calibri"/>
        </w:rPr>
        <w:t xml:space="preserve">to </w:t>
      </w:r>
      <w:r w:rsidR="004A6F16" w:rsidRPr="38490838">
        <w:rPr>
          <w:rFonts w:ascii="Calibri" w:eastAsia="Times New Roman" w:hAnsi="Calibri" w:cs="Calibri"/>
        </w:rPr>
        <w:t>perform AI training and inferencing on this cluster.</w:t>
      </w:r>
      <w:r w:rsidR="21F18CF8" w:rsidRPr="38490838">
        <w:rPr>
          <w:rFonts w:ascii="Calibri" w:eastAsia="Times New Roman" w:hAnsi="Calibri" w:cs="Calibri"/>
        </w:rPr>
        <w:t xml:space="preserve"> This document also provides information on how to leverage the Multi-Instance-GPU capability supported by NVIDIA A100 GPUs, and how to create and manage MIG instances among multiple Kubernetes clusters with </w:t>
      </w:r>
      <w:r w:rsidR="6678D66B" w:rsidRPr="38490838">
        <w:rPr>
          <w:rFonts w:ascii="Calibri" w:eastAsia="Times New Roman" w:hAnsi="Calibri" w:cs="Calibri"/>
        </w:rPr>
        <w:t>Tanzu.</w:t>
      </w:r>
    </w:p>
    <w:p w14:paraId="6477B1CE" w14:textId="67F7487B" w:rsidR="00074743" w:rsidRDefault="00074743" w:rsidP="480746BC">
      <w:pPr>
        <w:spacing w:before="240" w:after="0" w:line="240" w:lineRule="auto"/>
        <w:textAlignment w:val="baseline"/>
        <w:rPr>
          <w:rFonts w:ascii="Calibri" w:eastAsia="Times New Roman" w:hAnsi="Calibri" w:cs="Calibri"/>
        </w:rPr>
      </w:pPr>
    </w:p>
    <w:p w14:paraId="513E1781" w14:textId="143456F5" w:rsidR="005419A6" w:rsidRPr="007277D7" w:rsidRDefault="7A603FC6" w:rsidP="7E80468B">
      <w:pPr>
        <w:pStyle w:val="Heading1"/>
        <w:spacing w:line="240" w:lineRule="auto"/>
        <w:rPr>
          <w:rFonts w:ascii="DINPro-Regular" w:hAnsi="DINPro-Regular"/>
          <w:color w:val="76B900"/>
          <w:sz w:val="46"/>
          <w:szCs w:val="26"/>
        </w:rPr>
      </w:pPr>
      <w:bookmarkStart w:id="22" w:name="_Toc61989200"/>
      <w:bookmarkStart w:id="23" w:name="_Toc62550945"/>
      <w:r w:rsidRPr="007277D7">
        <w:rPr>
          <w:rFonts w:ascii="DINPro-Regular" w:hAnsi="DINPro-Regular"/>
          <w:color w:val="76B900"/>
          <w:sz w:val="46"/>
          <w:szCs w:val="26"/>
        </w:rPr>
        <w:t xml:space="preserve">Proof-of-Concept </w:t>
      </w:r>
      <w:r w:rsidR="0073293E">
        <w:rPr>
          <w:rFonts w:ascii="DINPro-Regular" w:hAnsi="DINPro-Regular"/>
          <w:color w:val="76B900"/>
          <w:sz w:val="46"/>
          <w:szCs w:val="26"/>
        </w:rPr>
        <w:t>Overview</w:t>
      </w:r>
      <w:bookmarkEnd w:id="22"/>
      <w:bookmarkEnd w:id="23"/>
    </w:p>
    <w:p w14:paraId="089AF6B8" w14:textId="58C5C797" w:rsidR="005419A6" w:rsidRPr="007277D7" w:rsidRDefault="002F1AFF" w:rsidP="47A3432F">
      <w:pPr>
        <w:spacing w:before="240" w:after="0" w:line="240" w:lineRule="auto"/>
        <w:rPr>
          <w:rFonts w:eastAsia="Times New Roman" w:cs="Calibri"/>
        </w:rPr>
      </w:pPr>
      <w:r w:rsidRPr="007277D7">
        <w:rPr>
          <w:rFonts w:eastAsia="Times New Roman" w:cs="Calibri"/>
          <w:b/>
          <w:bCs/>
        </w:rPr>
        <w:t xml:space="preserve">Phase 1: </w:t>
      </w:r>
      <w:r w:rsidR="009A4837" w:rsidRPr="007277D7">
        <w:rPr>
          <w:rFonts w:eastAsia="Times New Roman" w:cs="Calibri"/>
        </w:rPr>
        <w:t xml:space="preserve">vSphere </w:t>
      </w:r>
      <w:r w:rsidR="005C78A0" w:rsidRPr="007277D7">
        <w:rPr>
          <w:rFonts w:eastAsia="Times New Roman" w:cs="Calibri"/>
        </w:rPr>
        <w:t>Administrator steps</w:t>
      </w:r>
    </w:p>
    <w:p w14:paraId="6B103592" w14:textId="6F6234C0" w:rsidR="005419A6" w:rsidRPr="007277D7" w:rsidRDefault="5780AEE4" w:rsidP="00300FF1">
      <w:pPr>
        <w:spacing w:before="240" w:after="0" w:line="240" w:lineRule="auto"/>
        <w:textAlignment w:val="baseline"/>
        <w:rPr>
          <w:rFonts w:eastAsia="Times New Roman" w:cs="Calibri"/>
        </w:rPr>
      </w:pPr>
      <w:r w:rsidRPr="5D3041A3">
        <w:rPr>
          <w:rFonts w:eastAsia="Times New Roman" w:cs="Calibri"/>
        </w:rPr>
        <w:t>Setup Tanzu</w:t>
      </w:r>
      <w:r w:rsidR="06A231B1" w:rsidRPr="5D3041A3">
        <w:rPr>
          <w:rFonts w:eastAsia="Times New Roman" w:cs="Calibri"/>
        </w:rPr>
        <w:t xml:space="preserve"> with </w:t>
      </w:r>
      <w:r w:rsidR="06A231B1" w:rsidRPr="5D3041A3">
        <w:rPr>
          <w:rFonts w:eastAsia="Times New Roman" w:cs="Calibri"/>
          <w:color w:val="000000" w:themeColor="text1"/>
        </w:rPr>
        <w:t>vSphere 7.0 U2</w:t>
      </w:r>
      <w:r w:rsidRPr="5D3041A3">
        <w:rPr>
          <w:rFonts w:eastAsia="Times New Roman" w:cs="Calibri"/>
        </w:rPr>
        <w:t xml:space="preserve">, </w:t>
      </w:r>
      <w:r w:rsidR="61826439" w:rsidRPr="5D3041A3">
        <w:rPr>
          <w:rFonts w:eastAsia="Times New Roman" w:cs="Calibri"/>
        </w:rPr>
        <w:t xml:space="preserve">set up NVIDIA virtual GPU with MIG (A100 only). </w:t>
      </w:r>
      <w:r w:rsidR="25417818" w:rsidRPr="5D3041A3">
        <w:rPr>
          <w:rFonts w:eastAsia="Times New Roman" w:cs="Calibri"/>
        </w:rPr>
        <w:t>C</w:t>
      </w:r>
      <w:r w:rsidRPr="5D3041A3">
        <w:rPr>
          <w:rFonts w:eastAsia="Times New Roman" w:cs="Calibri"/>
        </w:rPr>
        <w:t xml:space="preserve">reate a Tanzu Kubernetes Grid cluster and enable the cluster with a manually created node with NVIDIA </w:t>
      </w:r>
      <w:r w:rsidR="2E10AB01" w:rsidRPr="5D3041A3">
        <w:rPr>
          <w:rFonts w:eastAsia="Times New Roman" w:cs="Calibri"/>
        </w:rPr>
        <w:t xml:space="preserve">Virtual </w:t>
      </w:r>
      <w:r w:rsidR="36315BAB" w:rsidRPr="16EB638E">
        <w:rPr>
          <w:rFonts w:eastAsia="Times New Roman" w:cs="Calibri"/>
        </w:rPr>
        <w:t>Compute</w:t>
      </w:r>
      <w:r w:rsidR="7D100528" w:rsidRPr="5D3041A3">
        <w:rPr>
          <w:rFonts w:eastAsia="Times New Roman" w:cs="Calibri"/>
        </w:rPr>
        <w:t xml:space="preserve"> </w:t>
      </w:r>
      <w:r w:rsidR="36315BAB" w:rsidRPr="5D3041A3">
        <w:rPr>
          <w:rFonts w:eastAsia="Times New Roman" w:cs="Calibri"/>
        </w:rPr>
        <w:t>Server</w:t>
      </w:r>
      <w:r w:rsidRPr="5D3041A3">
        <w:rPr>
          <w:rFonts w:eastAsia="Times New Roman" w:cs="Calibri"/>
        </w:rPr>
        <w:t xml:space="preserve">. </w:t>
      </w:r>
      <w:r w:rsidR="74F3D48C" w:rsidRPr="5D3041A3">
        <w:rPr>
          <w:rFonts w:eastAsia="Times New Roman" w:cs="Calibri"/>
        </w:rPr>
        <w:t>Provide access to the Kubernetes/DevOps engineer using vSphere with Tanzu management capabilities.</w:t>
      </w:r>
    </w:p>
    <w:p w14:paraId="17B9D959" w14:textId="62EB4D7F" w:rsidR="005419A6" w:rsidRPr="007277D7" w:rsidRDefault="2A142DCF" w:rsidP="64831A7C">
      <w:pPr>
        <w:spacing w:before="240" w:after="0" w:line="240" w:lineRule="auto"/>
        <w:textAlignment w:val="baseline"/>
        <w:rPr>
          <w:rFonts w:eastAsia="Times New Roman" w:cs="Calibri"/>
        </w:rPr>
      </w:pPr>
      <w:commentRangeStart w:id="24"/>
      <w:commentRangeStart w:id="25"/>
      <w:r w:rsidRPr="007277D7">
        <w:rPr>
          <w:rFonts w:eastAsia="Times New Roman" w:cs="Calibri"/>
          <w:b/>
          <w:bCs/>
        </w:rPr>
        <w:t xml:space="preserve">Phase 2: </w:t>
      </w:r>
      <w:r w:rsidRPr="007277D7">
        <w:rPr>
          <w:rFonts w:eastAsia="Times New Roman" w:cs="Calibri"/>
        </w:rPr>
        <w:t xml:space="preserve">Kubernetes/DevOps Engineer </w:t>
      </w:r>
      <w:r w:rsidR="005C78A0" w:rsidRPr="007277D7">
        <w:rPr>
          <w:rFonts w:eastAsia="Times New Roman" w:cs="Calibri"/>
        </w:rPr>
        <w:t>steps</w:t>
      </w:r>
    </w:p>
    <w:p w14:paraId="5D629405" w14:textId="41793FE8" w:rsidR="005419A6" w:rsidRPr="007277D7" w:rsidRDefault="509D16BC" w:rsidP="00300FF1">
      <w:pPr>
        <w:spacing w:before="240" w:after="0" w:line="240" w:lineRule="auto"/>
        <w:textAlignment w:val="baseline"/>
        <w:rPr>
          <w:rFonts w:eastAsia="Times New Roman" w:cs="Calibri"/>
        </w:rPr>
      </w:pPr>
      <w:r w:rsidRPr="5D3041A3">
        <w:rPr>
          <w:rFonts w:eastAsia="Times New Roman" w:cs="Calibri"/>
        </w:rPr>
        <w:t xml:space="preserve">Access </w:t>
      </w:r>
      <w:r w:rsidR="0F94AAAC" w:rsidRPr="5D3041A3">
        <w:rPr>
          <w:rFonts w:eastAsia="Times New Roman" w:cs="Calibri"/>
        </w:rPr>
        <w:t>the</w:t>
      </w:r>
      <w:r w:rsidRPr="5D3041A3">
        <w:rPr>
          <w:rFonts w:eastAsia="Times New Roman" w:cs="Calibri"/>
        </w:rPr>
        <w:t xml:space="preserve"> </w:t>
      </w:r>
      <w:r w:rsidR="00BFCD6F" w:rsidRPr="5D3041A3">
        <w:rPr>
          <w:rFonts w:eastAsia="Times New Roman" w:cs="Calibri"/>
          <w:color w:val="000000" w:themeColor="text1"/>
        </w:rPr>
        <w:t>GPU-enabled TKG cluster provided by the vSphere admin</w:t>
      </w:r>
      <w:r w:rsidRPr="5D3041A3" w:rsidDel="1D42FA9A">
        <w:rPr>
          <w:rFonts w:eastAsia="Times New Roman" w:cs="Calibri"/>
          <w:color w:val="000000" w:themeColor="text1"/>
        </w:rPr>
        <w:t>.</w:t>
      </w:r>
      <w:r w:rsidR="005419A6" w:rsidRPr="5D3041A3">
        <w:rPr>
          <w:rFonts w:eastAsia="Times New Roman" w:cs="Calibri"/>
          <w:color w:val="000000" w:themeColor="text1"/>
        </w:rPr>
        <w:t xml:space="preserve"> </w:t>
      </w:r>
      <w:r w:rsidR="4297EA01" w:rsidRPr="5D3041A3">
        <w:rPr>
          <w:rFonts w:eastAsia="Times New Roman" w:cs="Calibri"/>
          <w:color w:val="000000" w:themeColor="text1"/>
        </w:rPr>
        <w:t>Build and i</w:t>
      </w:r>
      <w:r w:rsidR="4297EA01" w:rsidRPr="5D3041A3">
        <w:rPr>
          <w:rFonts w:eastAsia="Times New Roman" w:cs="Calibri"/>
        </w:rPr>
        <w:t>nstall the GPU Operator for NVIDIA Virtual GPUs onto the Tanzu Kubernetes Grid cluster and check overall health of the GPU enabled cluster.</w:t>
      </w:r>
    </w:p>
    <w:p w14:paraId="6F882EAE" w14:textId="77F37E74" w:rsidR="005419A6" w:rsidRPr="007277D7" w:rsidRDefault="2AA7D31E" w:rsidP="64831A7C">
      <w:pPr>
        <w:spacing w:before="240" w:after="0" w:line="240" w:lineRule="auto"/>
        <w:textAlignment w:val="baseline"/>
        <w:rPr>
          <w:rFonts w:eastAsia="Times New Roman" w:cs="Calibri"/>
          <w:color w:val="000000" w:themeColor="text1"/>
        </w:rPr>
      </w:pPr>
      <w:r w:rsidRPr="007277D7">
        <w:rPr>
          <w:rFonts w:eastAsia="Times New Roman" w:cs="Calibri"/>
          <w:b/>
          <w:bCs/>
          <w:color w:val="000000" w:themeColor="text1"/>
        </w:rPr>
        <w:t>Phase 3:</w:t>
      </w:r>
      <w:r w:rsidRPr="007277D7">
        <w:rPr>
          <w:rFonts w:eastAsia="Times New Roman" w:cs="Calibri"/>
          <w:color w:val="000000" w:themeColor="text1"/>
        </w:rPr>
        <w:t xml:space="preserve"> Data Scientist/Developer workload examples</w:t>
      </w:r>
    </w:p>
    <w:p w14:paraId="2605F3DC" w14:textId="0523FA30" w:rsidR="005419A6" w:rsidRPr="007277D7" w:rsidRDefault="005419A6" w:rsidP="00300FF1">
      <w:pPr>
        <w:spacing w:before="240" w:after="0" w:line="240" w:lineRule="auto"/>
        <w:textAlignment w:val="baseline"/>
        <w:rPr>
          <w:rFonts w:eastAsia="Times New Roman" w:cs="Calibri"/>
        </w:rPr>
      </w:pPr>
      <w:r w:rsidRPr="007277D7">
        <w:rPr>
          <w:rFonts w:eastAsia="Times New Roman" w:cs="Calibri"/>
          <w:color w:val="000000" w:themeColor="text1"/>
        </w:rPr>
        <w:t>Deploy two applications using Helm onto th</w:t>
      </w:r>
      <w:r w:rsidR="3BC28AF3" w:rsidRPr="007277D7">
        <w:rPr>
          <w:rFonts w:eastAsia="Times New Roman" w:cs="Calibri"/>
          <w:color w:val="000000" w:themeColor="text1"/>
        </w:rPr>
        <w:t>e GPU-enabled Tanzu Kubernetes Grid</w:t>
      </w:r>
      <w:r w:rsidRPr="007277D7">
        <w:rPr>
          <w:rFonts w:eastAsia="Times New Roman" w:cs="Calibri"/>
          <w:color w:val="000000" w:themeColor="text1"/>
        </w:rPr>
        <w:t xml:space="preserve"> cluster and demonstrate their working functionality.  </w:t>
      </w:r>
      <w:commentRangeEnd w:id="24"/>
      <w:r w:rsidRPr="007277D7">
        <w:rPr>
          <w:rStyle w:val="CommentReference"/>
          <w:sz w:val="22"/>
          <w:szCs w:val="22"/>
        </w:rPr>
        <w:commentReference w:id="24"/>
      </w:r>
      <w:commentRangeEnd w:id="25"/>
      <w:r w:rsidRPr="007277D7">
        <w:rPr>
          <w:rStyle w:val="CommentReference"/>
          <w:sz w:val="22"/>
          <w:szCs w:val="22"/>
        </w:rPr>
        <w:commentReference w:id="25"/>
      </w:r>
    </w:p>
    <w:p w14:paraId="4D690AF9" w14:textId="130C8AD6" w:rsidR="005419A6" w:rsidRPr="00545FFA" w:rsidRDefault="005419A6" w:rsidP="0064687C">
      <w:pPr>
        <w:pStyle w:val="ListParagraph"/>
        <w:numPr>
          <w:ilvl w:val="0"/>
          <w:numId w:val="11"/>
        </w:numPr>
        <w:spacing w:before="240"/>
        <w:ind w:left="360"/>
        <w:textAlignment w:val="baseline"/>
        <w:rPr>
          <w:rFonts w:eastAsiaTheme="minorEastAsia"/>
          <w:sz w:val="22"/>
          <w:szCs w:val="22"/>
        </w:rPr>
      </w:pPr>
      <w:commentRangeStart w:id="26"/>
      <w:r w:rsidRPr="007277D7">
        <w:rPr>
          <w:rFonts w:eastAsia="Times New Roman" w:cs="Calibri"/>
          <w:sz w:val="22"/>
          <w:szCs w:val="22"/>
        </w:rPr>
        <w:lastRenderedPageBreak/>
        <w:t xml:space="preserve">The TensorFlow/Jupyter Notebook is a good example test </w:t>
      </w:r>
      <w:r w:rsidR="0B5FCD1A" w:rsidRPr="007277D7">
        <w:rPr>
          <w:rFonts w:eastAsia="Times New Roman" w:cs="Calibri"/>
          <w:sz w:val="22"/>
          <w:szCs w:val="22"/>
        </w:rPr>
        <w:t>showcasing</w:t>
      </w:r>
      <w:r w:rsidR="7CAF7B21" w:rsidRPr="007277D7">
        <w:rPr>
          <w:rFonts w:eastAsia="Times New Roman" w:cs="Calibri"/>
          <w:sz w:val="22"/>
          <w:szCs w:val="22"/>
        </w:rPr>
        <w:t xml:space="preserve"> single node</w:t>
      </w:r>
      <w:r w:rsidR="0B5FCD1A" w:rsidRPr="007277D7">
        <w:rPr>
          <w:rFonts w:eastAsia="Times New Roman" w:cs="Calibri"/>
          <w:sz w:val="22"/>
          <w:szCs w:val="22"/>
        </w:rPr>
        <w:t xml:space="preserve"> AI training and inference development capabilities.</w:t>
      </w:r>
      <w:commentRangeEnd w:id="26"/>
      <w:r>
        <w:rPr>
          <w:rStyle w:val="CommentReference"/>
        </w:rPr>
        <w:commentReference w:id="26"/>
      </w:r>
    </w:p>
    <w:p w14:paraId="722D1426" w14:textId="130C8AD6" w:rsidR="005419A6" w:rsidRPr="00545FFA" w:rsidRDefault="0B6D7C36" w:rsidP="0064687C">
      <w:pPr>
        <w:pStyle w:val="ListParagraph"/>
        <w:numPr>
          <w:ilvl w:val="0"/>
          <w:numId w:val="11"/>
        </w:numPr>
        <w:spacing w:before="240"/>
        <w:ind w:left="360"/>
        <w:rPr>
          <w:rFonts w:eastAsiaTheme="minorEastAsia"/>
          <w:color w:val="000000" w:themeColor="text1"/>
          <w:sz w:val="22"/>
          <w:szCs w:val="22"/>
        </w:rPr>
      </w:pPr>
      <w:r w:rsidRPr="007277D7">
        <w:rPr>
          <w:rFonts w:eastAsia="Times New Roman" w:cs="Calibri"/>
          <w:color w:val="000000" w:themeColor="text1"/>
          <w:sz w:val="22"/>
          <w:szCs w:val="22"/>
        </w:rPr>
        <w:t xml:space="preserve">The </w:t>
      </w:r>
      <w:r w:rsidR="20545B59" w:rsidRPr="007277D7">
        <w:rPr>
          <w:rFonts w:eastAsia="Times New Roman" w:cs="Calibri"/>
          <w:color w:val="000000" w:themeColor="text1"/>
          <w:sz w:val="22"/>
          <w:szCs w:val="22"/>
        </w:rPr>
        <w:t>I</w:t>
      </w:r>
      <w:r w:rsidRPr="007277D7">
        <w:rPr>
          <w:rFonts w:eastAsia="Times New Roman" w:cs="Calibri"/>
          <w:color w:val="000000" w:themeColor="text1"/>
          <w:sz w:val="22"/>
          <w:szCs w:val="22"/>
        </w:rPr>
        <w:t>ntelligent Video Analytics (IVA)</w:t>
      </w:r>
      <w:r w:rsidR="11C4D829" w:rsidRPr="007277D7">
        <w:rPr>
          <w:rFonts w:eastAsia="Times New Roman" w:cs="Calibri"/>
          <w:color w:val="000000" w:themeColor="text1"/>
          <w:sz w:val="22"/>
          <w:szCs w:val="22"/>
        </w:rPr>
        <w:t xml:space="preserve"> demo</w:t>
      </w:r>
      <w:r w:rsidRPr="007277D7">
        <w:rPr>
          <w:rFonts w:eastAsia="Times New Roman" w:cs="Calibri"/>
          <w:color w:val="000000" w:themeColor="text1"/>
          <w:sz w:val="22"/>
          <w:szCs w:val="22"/>
        </w:rPr>
        <w:t xml:space="preserve"> application </w:t>
      </w:r>
      <w:r w:rsidR="23E6AC98" w:rsidRPr="007277D7">
        <w:rPr>
          <w:rFonts w:eastAsia="Times New Roman" w:cs="Calibri"/>
          <w:color w:val="000000" w:themeColor="text1"/>
          <w:sz w:val="22"/>
          <w:szCs w:val="22"/>
        </w:rPr>
        <w:t xml:space="preserve">from NVIDIA NGC </w:t>
      </w:r>
      <w:r w:rsidR="4277BC9C" w:rsidRPr="007277D7">
        <w:rPr>
          <w:rFonts w:eastAsia="Times New Roman" w:cs="Calibri"/>
          <w:color w:val="000000" w:themeColor="text1"/>
          <w:sz w:val="22"/>
          <w:szCs w:val="22"/>
        </w:rPr>
        <w:t xml:space="preserve">showcases AI in action, performing real-time AI inferencing </w:t>
      </w:r>
      <w:r w:rsidR="3B5EF923" w:rsidRPr="007277D7">
        <w:rPr>
          <w:rFonts w:eastAsia="Times New Roman" w:cs="Calibri"/>
          <w:color w:val="000000" w:themeColor="text1"/>
          <w:sz w:val="22"/>
          <w:szCs w:val="22"/>
        </w:rPr>
        <w:t xml:space="preserve">for IVA </w:t>
      </w:r>
      <w:r w:rsidR="4277BC9C" w:rsidRPr="007277D7">
        <w:rPr>
          <w:rFonts w:eastAsia="Times New Roman" w:cs="Calibri"/>
          <w:color w:val="000000" w:themeColor="text1"/>
          <w:sz w:val="22"/>
          <w:szCs w:val="22"/>
        </w:rPr>
        <w:t xml:space="preserve">using NVIDIA’s DeepStream SDK and pre-built models. </w:t>
      </w:r>
    </w:p>
    <w:p w14:paraId="5687DF57" w14:textId="6C6265B2" w:rsidR="00141A07" w:rsidRPr="007277D7" w:rsidRDefault="6CDF6CCF" w:rsidP="64831A7C">
      <w:pPr>
        <w:spacing w:before="240" w:after="0" w:line="240" w:lineRule="auto"/>
        <w:rPr>
          <w:rFonts w:eastAsia="Times New Roman" w:cs="Calibri"/>
          <w:b/>
          <w:bCs/>
          <w:color w:val="000000" w:themeColor="text1"/>
        </w:rPr>
      </w:pPr>
      <w:r w:rsidRPr="007277D7">
        <w:rPr>
          <w:rFonts w:eastAsia="Times New Roman" w:cs="Calibri"/>
          <w:b/>
          <w:bCs/>
          <w:color w:val="000000" w:themeColor="text1"/>
        </w:rPr>
        <w:t>Phase 4 (</w:t>
      </w:r>
      <w:r w:rsidR="00B97905">
        <w:rPr>
          <w:rFonts w:eastAsia="Times New Roman" w:cs="Calibri"/>
          <w:b/>
          <w:bCs/>
          <w:color w:val="000000" w:themeColor="text1"/>
        </w:rPr>
        <w:t>Future</w:t>
      </w:r>
      <w:r w:rsidRPr="007277D7">
        <w:rPr>
          <w:rFonts w:eastAsia="Times New Roman" w:cs="Calibri"/>
          <w:b/>
          <w:bCs/>
          <w:color w:val="000000" w:themeColor="text1"/>
        </w:rPr>
        <w:t>):</w:t>
      </w:r>
      <w:r w:rsidRPr="007277D7">
        <w:rPr>
          <w:rFonts w:eastAsia="Times New Roman" w:cs="Calibri"/>
          <w:color w:val="000000" w:themeColor="text1"/>
        </w:rPr>
        <w:t xml:space="preserve"> Multi-node </w:t>
      </w:r>
      <w:r w:rsidR="5D5C0A6A" w:rsidRPr="007277D7">
        <w:rPr>
          <w:rFonts w:eastAsia="Times New Roman" w:cs="Calibri"/>
          <w:color w:val="000000" w:themeColor="text1"/>
        </w:rPr>
        <w:t xml:space="preserve">AI </w:t>
      </w:r>
      <w:r w:rsidRPr="007277D7">
        <w:rPr>
          <w:rFonts w:eastAsia="Times New Roman" w:cs="Calibri"/>
          <w:color w:val="000000" w:themeColor="text1"/>
        </w:rPr>
        <w:t>training on a GPU-enabled cluster with multiple GPU worker nodes connected by NVIDIA Mellanox</w:t>
      </w:r>
      <w:r w:rsidR="169B8D1E" w:rsidRPr="007277D7">
        <w:rPr>
          <w:rFonts w:eastAsia="Times New Roman" w:cs="Calibri"/>
          <w:color w:val="000000" w:themeColor="text1"/>
        </w:rPr>
        <w:t xml:space="preserve"> networking</w:t>
      </w:r>
    </w:p>
    <w:p w14:paraId="72341FEC" w14:textId="70BC59C1" w:rsidR="005419A6" w:rsidRPr="007277D7" w:rsidRDefault="55B66B57" w:rsidP="5D3041A3">
      <w:pPr>
        <w:pStyle w:val="Heading1"/>
        <w:rPr>
          <w:rFonts w:asciiTheme="minorHAnsi" w:eastAsia="Times New Roman" w:hAnsiTheme="minorHAnsi" w:cs="Calibri Light"/>
          <w:sz w:val="22"/>
          <w:szCs w:val="22"/>
        </w:rPr>
      </w:pPr>
      <w:bookmarkStart w:id="27" w:name="_Toc62550946"/>
      <w:commentRangeStart w:id="28"/>
      <w:r w:rsidRPr="5D3041A3">
        <w:rPr>
          <w:rFonts w:ascii="DINPro-Regular" w:hAnsi="DINPro-Regular"/>
          <w:color w:val="76B900"/>
          <w:sz w:val="46"/>
          <w:szCs w:val="46"/>
        </w:rPr>
        <w:t>Minimum Requirements</w:t>
      </w:r>
      <w:commentRangeEnd w:id="28"/>
      <w:r>
        <w:rPr>
          <w:rStyle w:val="CommentReference"/>
        </w:rPr>
        <w:commentReference w:id="28"/>
      </w:r>
      <w:bookmarkEnd w:id="27"/>
    </w:p>
    <w:p w14:paraId="0F883230" w14:textId="683F8504" w:rsidR="005419A6" w:rsidRPr="00545FFA" w:rsidRDefault="005419A6" w:rsidP="0064687C">
      <w:pPr>
        <w:pStyle w:val="ListParagraph"/>
        <w:numPr>
          <w:ilvl w:val="0"/>
          <w:numId w:val="5"/>
        </w:numPr>
        <w:spacing w:before="240"/>
        <w:rPr>
          <w:color w:val="2F5496" w:themeColor="accent1" w:themeShade="BF"/>
          <w:sz w:val="22"/>
          <w:szCs w:val="22"/>
        </w:rPr>
      </w:pPr>
      <w:r w:rsidRPr="38490838">
        <w:rPr>
          <w:sz w:val="22"/>
          <w:szCs w:val="22"/>
        </w:rPr>
        <w:t>VMware vSphere 7.0 U2 </w:t>
      </w:r>
      <w:r w:rsidR="005A7A93" w:rsidRPr="38490838">
        <w:rPr>
          <w:sz w:val="22"/>
          <w:szCs w:val="22"/>
        </w:rPr>
        <w:t xml:space="preserve">Beta </w:t>
      </w:r>
      <w:r w:rsidRPr="38490838">
        <w:rPr>
          <w:sz w:val="22"/>
          <w:szCs w:val="22"/>
        </w:rPr>
        <w:t>with Tanzu installed and configured for Workload Management </w:t>
      </w:r>
    </w:p>
    <w:p w14:paraId="72B91190" w14:textId="4BEC25A6" w:rsidR="005419A6" w:rsidRPr="00545FFA" w:rsidRDefault="005419A6" w:rsidP="0064687C">
      <w:pPr>
        <w:pStyle w:val="ListParagraph"/>
        <w:numPr>
          <w:ilvl w:val="0"/>
          <w:numId w:val="5"/>
        </w:numPr>
        <w:tabs>
          <w:tab w:val="clear" w:pos="720"/>
        </w:tabs>
        <w:spacing w:before="240"/>
        <w:rPr>
          <w:sz w:val="22"/>
          <w:szCs w:val="22"/>
        </w:rPr>
      </w:pPr>
      <w:r w:rsidRPr="38490838">
        <w:rPr>
          <w:sz w:val="22"/>
          <w:szCs w:val="22"/>
        </w:rPr>
        <w:t xml:space="preserve">At least </w:t>
      </w:r>
      <w:commentRangeStart w:id="29"/>
      <w:r w:rsidRPr="38490838">
        <w:rPr>
          <w:sz w:val="22"/>
          <w:szCs w:val="22"/>
        </w:rPr>
        <w:t xml:space="preserve">one </w:t>
      </w:r>
      <w:commentRangeEnd w:id="29"/>
      <w:r>
        <w:rPr>
          <w:rStyle w:val="CommentReference"/>
        </w:rPr>
        <w:commentReference w:id="29"/>
      </w:r>
      <w:r w:rsidRPr="38490838">
        <w:rPr>
          <w:sz w:val="22"/>
          <w:szCs w:val="22"/>
        </w:rPr>
        <w:t xml:space="preserve">NVIDIA A100 or T4 GPU in one </w:t>
      </w:r>
      <w:r w:rsidR="108198A8" w:rsidRPr="38490838">
        <w:rPr>
          <w:sz w:val="22"/>
          <w:szCs w:val="22"/>
        </w:rPr>
        <w:t>NVIDIA-Certified</w:t>
      </w:r>
      <w:r w:rsidRPr="38490838">
        <w:rPr>
          <w:sz w:val="22"/>
          <w:szCs w:val="22"/>
        </w:rPr>
        <w:t xml:space="preserve"> server </w:t>
      </w:r>
      <w:r w:rsidR="02087CD0" w:rsidRPr="38490838">
        <w:rPr>
          <w:sz w:val="22"/>
          <w:szCs w:val="22"/>
        </w:rPr>
        <w:t xml:space="preserve">(NOTE: Three servers are recommended for vSphere with Tanzu. </w:t>
      </w:r>
      <w:r w:rsidR="12221CB0" w:rsidRPr="38490838">
        <w:rPr>
          <w:sz w:val="22"/>
          <w:szCs w:val="22"/>
        </w:rPr>
        <w:t>Only one server requires an NVIDIA GPU</w:t>
      </w:r>
      <w:r w:rsidR="02087CD0" w:rsidRPr="38490838">
        <w:rPr>
          <w:sz w:val="22"/>
          <w:szCs w:val="22"/>
        </w:rPr>
        <w:t>)</w:t>
      </w:r>
    </w:p>
    <w:p w14:paraId="40E3C4A9" w14:textId="7C7200A7" w:rsidR="005419A6" w:rsidRPr="00545FFA" w:rsidRDefault="005419A6" w:rsidP="0064687C">
      <w:pPr>
        <w:pStyle w:val="ListParagraph"/>
        <w:numPr>
          <w:ilvl w:val="0"/>
          <w:numId w:val="5"/>
        </w:numPr>
        <w:tabs>
          <w:tab w:val="clear" w:pos="720"/>
        </w:tabs>
        <w:spacing w:before="240"/>
        <w:rPr>
          <w:sz w:val="22"/>
          <w:szCs w:val="22"/>
        </w:rPr>
      </w:pPr>
      <w:r w:rsidRPr="38490838">
        <w:rPr>
          <w:sz w:val="22"/>
          <w:szCs w:val="22"/>
        </w:rPr>
        <w:t>NVIDIA GPU Operator version 1.5.</w:t>
      </w:r>
      <w:r w:rsidR="2BDECE5A" w:rsidRPr="38490838">
        <w:rPr>
          <w:sz w:val="22"/>
          <w:szCs w:val="22"/>
        </w:rPr>
        <w:t>1</w:t>
      </w:r>
    </w:p>
    <w:p w14:paraId="7CFC7144" w14:textId="5D57A17A" w:rsidR="005419A6" w:rsidRPr="00545FFA" w:rsidRDefault="005419A6" w:rsidP="0064687C">
      <w:pPr>
        <w:pStyle w:val="ListParagraph"/>
        <w:numPr>
          <w:ilvl w:val="0"/>
          <w:numId w:val="5"/>
        </w:numPr>
        <w:tabs>
          <w:tab w:val="clear" w:pos="720"/>
        </w:tabs>
        <w:spacing w:before="240"/>
        <w:rPr>
          <w:sz w:val="22"/>
          <w:szCs w:val="22"/>
        </w:rPr>
      </w:pPr>
      <w:r w:rsidRPr="38490838">
        <w:rPr>
          <w:sz w:val="22"/>
          <w:szCs w:val="22"/>
        </w:rPr>
        <w:t xml:space="preserve">NVIDIA vGPU Host and Guest Driver Software </w:t>
      </w:r>
      <w:commentRangeStart w:id="30"/>
      <w:r w:rsidRPr="38490838">
        <w:rPr>
          <w:sz w:val="22"/>
          <w:szCs w:val="22"/>
        </w:rPr>
        <w:t>12.</w:t>
      </w:r>
      <w:r w:rsidR="7379B82D" w:rsidRPr="38490838">
        <w:rPr>
          <w:sz w:val="22"/>
          <w:szCs w:val="22"/>
        </w:rPr>
        <w:t>0</w:t>
      </w:r>
      <w:commentRangeEnd w:id="30"/>
      <w:r>
        <w:rPr>
          <w:rStyle w:val="CommentReference"/>
        </w:rPr>
        <w:commentReference w:id="30"/>
      </w:r>
      <w:r w:rsidRPr="38490838">
        <w:rPr>
          <w:sz w:val="22"/>
          <w:szCs w:val="22"/>
        </w:rPr>
        <w:t> </w:t>
      </w:r>
      <w:r w:rsidR="6219A5D3" w:rsidRPr="38490838">
        <w:rPr>
          <w:sz w:val="22"/>
          <w:szCs w:val="22"/>
        </w:rPr>
        <w:t xml:space="preserve">with </w:t>
      </w:r>
      <w:r w:rsidR="581E4DF5" w:rsidRPr="38490838">
        <w:rPr>
          <w:sz w:val="22"/>
          <w:szCs w:val="22"/>
        </w:rPr>
        <w:t>Virtual</w:t>
      </w:r>
      <w:r w:rsidR="0C7AEBBB" w:rsidRPr="38490838">
        <w:rPr>
          <w:sz w:val="22"/>
          <w:szCs w:val="22"/>
        </w:rPr>
        <w:t xml:space="preserve"> </w:t>
      </w:r>
      <w:r w:rsidR="6219A5D3" w:rsidRPr="38490838">
        <w:rPr>
          <w:sz w:val="22"/>
          <w:szCs w:val="22"/>
        </w:rPr>
        <w:t>Compute</w:t>
      </w:r>
      <w:r w:rsidR="5CB04913" w:rsidRPr="38490838">
        <w:rPr>
          <w:sz w:val="22"/>
          <w:szCs w:val="22"/>
        </w:rPr>
        <w:t xml:space="preserve"> </w:t>
      </w:r>
      <w:r w:rsidR="6219A5D3" w:rsidRPr="38490838">
        <w:rPr>
          <w:sz w:val="22"/>
          <w:szCs w:val="22"/>
        </w:rPr>
        <w:t>Server licenses</w:t>
      </w:r>
    </w:p>
    <w:p w14:paraId="259010D5" w14:textId="205DC47F" w:rsidR="3BD4832A" w:rsidRDefault="3BD4832A" w:rsidP="0064687C">
      <w:pPr>
        <w:pStyle w:val="ListParagraph"/>
        <w:numPr>
          <w:ilvl w:val="0"/>
          <w:numId w:val="5"/>
        </w:numPr>
        <w:tabs>
          <w:tab w:val="clear" w:pos="720"/>
        </w:tabs>
        <w:spacing w:before="240"/>
        <w:rPr>
          <w:sz w:val="22"/>
          <w:szCs w:val="22"/>
        </w:rPr>
      </w:pPr>
      <w:r w:rsidRPr="38490838">
        <w:rPr>
          <w:sz w:val="22"/>
          <w:szCs w:val="22"/>
        </w:rPr>
        <w:t xml:space="preserve">NVIDIA </w:t>
      </w:r>
      <w:r w:rsidR="18AF15DD" w:rsidRPr="38490838">
        <w:rPr>
          <w:sz w:val="22"/>
          <w:szCs w:val="22"/>
        </w:rPr>
        <w:t>V</w:t>
      </w:r>
      <w:r w:rsidRPr="38490838">
        <w:rPr>
          <w:sz w:val="22"/>
          <w:szCs w:val="22"/>
        </w:rPr>
        <w:t>irtual GPU license server</w:t>
      </w:r>
    </w:p>
    <w:p w14:paraId="7B9230CA" w14:textId="0A31EAC0" w:rsidR="005419A6" w:rsidRPr="00545FFA" w:rsidRDefault="005419A6" w:rsidP="0064687C">
      <w:pPr>
        <w:pStyle w:val="ListParagraph"/>
        <w:numPr>
          <w:ilvl w:val="0"/>
          <w:numId w:val="5"/>
        </w:numPr>
        <w:tabs>
          <w:tab w:val="clear" w:pos="720"/>
        </w:tabs>
        <w:spacing w:before="240"/>
        <w:rPr>
          <w:sz w:val="22"/>
          <w:szCs w:val="22"/>
        </w:rPr>
      </w:pPr>
      <w:r w:rsidRPr="38490838">
        <w:rPr>
          <w:sz w:val="22"/>
          <w:szCs w:val="22"/>
        </w:rPr>
        <w:t xml:space="preserve">Access to </w:t>
      </w:r>
      <w:r w:rsidR="7B35B4B0" w:rsidRPr="38490838">
        <w:rPr>
          <w:sz w:val="22"/>
          <w:szCs w:val="22"/>
        </w:rPr>
        <w:t xml:space="preserve">the </w:t>
      </w:r>
      <w:r w:rsidRPr="38490838">
        <w:rPr>
          <w:sz w:val="22"/>
          <w:szCs w:val="22"/>
        </w:rPr>
        <w:t>NVIDIA NGC</w:t>
      </w:r>
      <w:r w:rsidR="738DB880" w:rsidRPr="38490838">
        <w:rPr>
          <w:sz w:val="22"/>
          <w:szCs w:val="22"/>
        </w:rPr>
        <w:t xml:space="preserve"> Private Registry</w:t>
      </w:r>
      <w:r w:rsidR="3F9A872C" w:rsidRPr="38490838">
        <w:rPr>
          <w:sz w:val="22"/>
          <w:szCs w:val="22"/>
        </w:rPr>
        <w:t xml:space="preserve"> for this POC exercise</w:t>
      </w:r>
    </w:p>
    <w:p w14:paraId="7850497C" w14:textId="73C25353" w:rsidR="69408F46" w:rsidRPr="00545FFA" w:rsidRDefault="5D7C382E" w:rsidP="38490838">
      <w:pPr>
        <w:pStyle w:val="ListParagraph"/>
        <w:numPr>
          <w:ilvl w:val="0"/>
          <w:numId w:val="5"/>
        </w:numPr>
        <w:tabs>
          <w:tab w:val="clear" w:pos="720"/>
        </w:tabs>
        <w:rPr>
          <w:rFonts w:eastAsiaTheme="minorEastAsia"/>
          <w:sz w:val="22"/>
          <w:szCs w:val="22"/>
        </w:rPr>
      </w:pPr>
      <w:r w:rsidRPr="38490838">
        <w:rPr>
          <w:sz w:val="22"/>
          <w:szCs w:val="22"/>
        </w:rPr>
        <w:t>Access to the Management network with administrator access to vSphere with Tanzu</w:t>
      </w:r>
    </w:p>
    <w:p w14:paraId="2A4A385D" w14:textId="121ED0B1" w:rsidR="005419A6" w:rsidRPr="005448DC" w:rsidRDefault="005419A6" w:rsidP="0064687C">
      <w:pPr>
        <w:pStyle w:val="ListParagraph"/>
        <w:numPr>
          <w:ilvl w:val="0"/>
          <w:numId w:val="5"/>
        </w:numPr>
        <w:tabs>
          <w:tab w:val="clear" w:pos="720"/>
        </w:tabs>
        <w:spacing w:before="240"/>
      </w:pPr>
      <w:r w:rsidRPr="38490838">
        <w:rPr>
          <w:sz w:val="22"/>
          <w:szCs w:val="22"/>
        </w:rPr>
        <w:t>Ubuntu 20.</w:t>
      </w:r>
      <w:r w:rsidR="005448DC" w:rsidRPr="38490838">
        <w:rPr>
          <w:sz w:val="22"/>
          <w:szCs w:val="22"/>
        </w:rPr>
        <w:t>04 Server ISO</w:t>
      </w:r>
      <w:r w:rsidR="026F76EA" w:rsidRPr="38490838">
        <w:rPr>
          <w:sz w:val="22"/>
          <w:szCs w:val="22"/>
        </w:rPr>
        <w:t>.</w:t>
      </w:r>
    </w:p>
    <w:p w14:paraId="2235A68A" w14:textId="653E3F1C" w:rsidR="69E3D135" w:rsidRDefault="29B583D3" w:rsidP="184D031A">
      <w:pPr>
        <w:spacing w:before="240"/>
        <w:ind w:left="360"/>
      </w:pPr>
      <w:r w:rsidRPr="184D031A">
        <w:rPr>
          <w:b/>
        </w:rPr>
        <w:t xml:space="preserve">Note: </w:t>
      </w:r>
      <w:r w:rsidR="69E3D135" w:rsidRPr="16EB638E">
        <w:t xml:space="preserve">Phase 4 (Future) will require additional hardware and software requirements, such as </w:t>
      </w:r>
      <w:r w:rsidR="15033048" w:rsidRPr="16EB638E">
        <w:t xml:space="preserve">multiple servers, with </w:t>
      </w:r>
      <w:r w:rsidR="69E3D135" w:rsidRPr="16EB638E">
        <w:t>NVIDIA Mellanox NICs and NVIDIA GPUs on the same root complex/PCIe switch on each system</w:t>
      </w:r>
      <w:r w:rsidR="74A4C92E" w:rsidRPr="16EB638E">
        <w:t>, connected to a 100/200G Mellanox switch</w:t>
      </w:r>
      <w:r w:rsidR="69E3D135" w:rsidRPr="16EB638E">
        <w:t>.</w:t>
      </w:r>
    </w:p>
    <w:p w14:paraId="160B59AA" w14:textId="43789BBE" w:rsidR="005419A6" w:rsidRPr="007277D7" w:rsidRDefault="318954CD" w:rsidP="64831A7C">
      <w:pPr>
        <w:pStyle w:val="Heading1"/>
        <w:spacing w:line="240" w:lineRule="auto"/>
        <w:rPr>
          <w:rFonts w:ascii="DINPro-Regular" w:hAnsi="DINPro-Regular"/>
          <w:color w:val="76B900"/>
          <w:sz w:val="46"/>
          <w:szCs w:val="26"/>
        </w:rPr>
      </w:pPr>
      <w:bookmarkStart w:id="31" w:name="_Toc61989202"/>
      <w:bookmarkStart w:id="32" w:name="_Toc62550947"/>
      <w:r w:rsidRPr="007277D7">
        <w:rPr>
          <w:rFonts w:ascii="DINPro-Regular" w:hAnsi="DINPro-Regular"/>
          <w:color w:val="76B900"/>
          <w:sz w:val="46"/>
          <w:szCs w:val="26"/>
        </w:rPr>
        <w:t>Phase 1: vSphere Setup for Tanzu with NVIDIA virtual GPUs</w:t>
      </w:r>
      <w:bookmarkEnd w:id="31"/>
      <w:bookmarkEnd w:id="32"/>
    </w:p>
    <w:p w14:paraId="68366FE0" w14:textId="191BEC1B" w:rsidR="6206965B" w:rsidRPr="007277D7" w:rsidRDefault="6206965B" w:rsidP="64831A7C">
      <w:pPr>
        <w:pStyle w:val="Heading2"/>
        <w:rPr>
          <w:rFonts w:ascii="DINPro-Regular" w:hAnsi="DINPro-Regular"/>
          <w:color w:val="auto"/>
          <w:sz w:val="32"/>
          <w:szCs w:val="32"/>
        </w:rPr>
      </w:pPr>
      <w:bookmarkStart w:id="33" w:name="_Toc61989203"/>
      <w:bookmarkStart w:id="34" w:name="_Toc62550948"/>
      <w:r w:rsidRPr="29DE3783">
        <w:rPr>
          <w:rFonts w:ascii="DINPro-Regular" w:hAnsi="DINPro-Regular"/>
          <w:color w:val="auto"/>
          <w:sz w:val="32"/>
          <w:szCs w:val="32"/>
        </w:rPr>
        <w:t>Setup the GPU host server with NVIDIA virtual GPU and MIG (</w:t>
      </w:r>
      <w:r w:rsidR="34FA8771" w:rsidRPr="29DE3783">
        <w:rPr>
          <w:rFonts w:ascii="DINPro-Regular" w:hAnsi="DINPro-Regular"/>
          <w:color w:val="auto"/>
          <w:sz w:val="32"/>
          <w:szCs w:val="32"/>
        </w:rPr>
        <w:t xml:space="preserve">MIG for </w:t>
      </w:r>
      <w:r w:rsidRPr="29DE3783">
        <w:rPr>
          <w:rFonts w:ascii="DINPro-Regular" w:hAnsi="DINPro-Regular"/>
          <w:color w:val="auto"/>
          <w:sz w:val="32"/>
          <w:szCs w:val="32"/>
        </w:rPr>
        <w:t>A100 only)</w:t>
      </w:r>
      <w:bookmarkEnd w:id="33"/>
      <w:bookmarkEnd w:id="34"/>
    </w:p>
    <w:p w14:paraId="699ED08E" w14:textId="71D9945F" w:rsidR="64831A7C" w:rsidRDefault="64831A7C" w:rsidP="64831A7C"/>
    <w:p w14:paraId="7A36DBCE" w14:textId="76B6961F" w:rsidR="44853799" w:rsidRDefault="44853799" w:rsidP="0064687C">
      <w:pPr>
        <w:pStyle w:val="ListParagraph"/>
        <w:numPr>
          <w:ilvl w:val="0"/>
          <w:numId w:val="6"/>
        </w:numPr>
        <w:ind w:left="360"/>
        <w:rPr>
          <w:rFonts w:eastAsiaTheme="minorEastAsia"/>
          <w:sz w:val="22"/>
          <w:szCs w:val="22"/>
        </w:rPr>
      </w:pPr>
      <w:r w:rsidRPr="64831A7C">
        <w:rPr>
          <w:sz w:val="22"/>
          <w:szCs w:val="22"/>
        </w:rPr>
        <w:t xml:space="preserve">Start with </w:t>
      </w:r>
      <w:r w:rsidR="178F226E" w:rsidRPr="665DAFBA">
        <w:rPr>
          <w:sz w:val="22"/>
          <w:szCs w:val="22"/>
        </w:rPr>
        <w:t>Admin</w:t>
      </w:r>
      <w:r w:rsidR="46293A34" w:rsidRPr="665DAFBA">
        <w:rPr>
          <w:sz w:val="22"/>
          <w:szCs w:val="22"/>
        </w:rPr>
        <w:t>is</w:t>
      </w:r>
      <w:r w:rsidR="178F226E" w:rsidRPr="665DAFBA">
        <w:rPr>
          <w:sz w:val="22"/>
          <w:szCs w:val="22"/>
        </w:rPr>
        <w:t>trator</w:t>
      </w:r>
      <w:r w:rsidRPr="64831A7C">
        <w:rPr>
          <w:sz w:val="22"/>
          <w:szCs w:val="22"/>
        </w:rPr>
        <w:t xml:space="preserve"> access to a working vSphere setup where the Workload Management feature is enabled </w:t>
      </w:r>
      <w:r w:rsidR="056350A4" w:rsidRPr="64831A7C">
        <w:rPr>
          <w:sz w:val="22"/>
          <w:szCs w:val="22"/>
        </w:rPr>
        <w:t>and at least one host contains NVIDIA GPUs.</w:t>
      </w:r>
      <w:r w:rsidR="56A25D67" w:rsidRPr="64831A7C">
        <w:rPr>
          <w:sz w:val="22"/>
          <w:szCs w:val="22"/>
        </w:rPr>
        <w:t xml:space="preserve"> The vSphere with Tanzu Quickstart Guide provides details for setting up the Workload Management functionality in </w:t>
      </w:r>
      <w:commentRangeStart w:id="35"/>
      <w:r w:rsidR="56A25D67" w:rsidRPr="64831A7C">
        <w:rPr>
          <w:sz w:val="22"/>
          <w:szCs w:val="22"/>
        </w:rPr>
        <w:t>vSphere</w:t>
      </w:r>
      <w:commentRangeEnd w:id="35"/>
      <w:r>
        <w:rPr>
          <w:rStyle w:val="CommentReference"/>
        </w:rPr>
        <w:commentReference w:id="35"/>
      </w:r>
      <w:r w:rsidR="56A25D67" w:rsidRPr="64831A7C">
        <w:rPr>
          <w:sz w:val="22"/>
          <w:szCs w:val="22"/>
        </w:rPr>
        <w:t xml:space="preserve">. The </w:t>
      </w:r>
      <w:commentRangeStart w:id="36"/>
      <w:r w:rsidR="56A25D67" w:rsidRPr="64831A7C">
        <w:rPr>
          <w:sz w:val="22"/>
          <w:szCs w:val="22"/>
        </w:rPr>
        <w:t xml:space="preserve">Guide </w:t>
      </w:r>
      <w:commentRangeEnd w:id="36"/>
      <w:r>
        <w:rPr>
          <w:rStyle w:val="CommentReference"/>
        </w:rPr>
        <w:commentReference w:id="36"/>
      </w:r>
      <w:r w:rsidR="56A25D67" w:rsidRPr="64831A7C">
        <w:rPr>
          <w:sz w:val="22"/>
          <w:szCs w:val="22"/>
        </w:rPr>
        <w:t xml:space="preserve">is </w:t>
      </w:r>
      <w:commentRangeStart w:id="37"/>
      <w:r w:rsidR="56A25D67" w:rsidRPr="64831A7C">
        <w:rPr>
          <w:sz w:val="22"/>
          <w:szCs w:val="22"/>
        </w:rPr>
        <w:t xml:space="preserve">located </w:t>
      </w:r>
      <w:commentRangeEnd w:id="37"/>
      <w:r>
        <w:rPr>
          <w:rStyle w:val="CommentReference"/>
        </w:rPr>
        <w:commentReference w:id="37"/>
      </w:r>
      <w:r w:rsidR="56A25D67" w:rsidRPr="64831A7C">
        <w:rPr>
          <w:sz w:val="22"/>
          <w:szCs w:val="22"/>
        </w:rPr>
        <w:t xml:space="preserve">at: </w:t>
      </w:r>
      <w:r>
        <w:tab/>
      </w:r>
    </w:p>
    <w:p w14:paraId="6BD08876" w14:textId="20703C4C" w:rsidR="56A25D67" w:rsidRDefault="008B6140" w:rsidP="5D3041A3">
      <w:pPr>
        <w:spacing w:before="240" w:line="240" w:lineRule="auto"/>
        <w:ind w:left="360" w:firstLine="720"/>
        <w:rPr>
          <w:rStyle w:val="Hyperlink"/>
        </w:rPr>
      </w:pPr>
      <w:ins w:id="38" w:author="Andrew Liu (Enterprise Products)" w:date="2021-01-20T09:13:00Z">
        <w:r>
          <w:fldChar w:fldCharType="begin"/>
        </w:r>
        <w:r>
          <w:instrText xml:space="preserve"> HYPERLINK "</w:instrText>
        </w:r>
      </w:ins>
      <w:r>
        <w:instrText>https://core.vmware.com/resource/vsphere-tanzu-quick-start-guide-v1a#_Toc53677530</w:instrText>
      </w:r>
      <w:ins w:id="39" w:author="Andrew Liu (Enterprise Products)" w:date="2021-01-20T09:13:00Z">
        <w:r>
          <w:instrText xml:space="preserve">" </w:instrText>
        </w:r>
        <w:r>
          <w:fldChar w:fldCharType="separate"/>
        </w:r>
      </w:ins>
      <w:r w:rsidRPr="5D3041A3">
        <w:rPr>
          <w:rStyle w:val="Hyperlink"/>
        </w:rPr>
        <w:t>https://core.vmware.com/resource/vsphere-tanzu-quick-start-guide-v1a#_Toc53677530</w:t>
      </w:r>
      <w:r>
        <w:fldChar w:fldCharType="end"/>
      </w:r>
    </w:p>
    <w:p w14:paraId="7DEFB19A" w14:textId="5D8A68D9" w:rsidR="3F4E6E99" w:rsidRDefault="3F4E6E99" w:rsidP="661A8598">
      <w:pPr>
        <w:spacing w:before="240" w:line="240" w:lineRule="auto"/>
        <w:ind w:left="360"/>
      </w:pPr>
      <w:r>
        <w:t>This document also assumes that a TKG namespace and cluster are already created and running. For guidance on how to create and deploy a TKG cluster, please see the following document:</w:t>
      </w:r>
    </w:p>
    <w:p w14:paraId="4B911D60" w14:textId="6BD6D185" w:rsidR="0A3C4E71" w:rsidRDefault="0A3C4E71" w:rsidP="661A8598">
      <w:pPr>
        <w:spacing w:before="240" w:line="240" w:lineRule="auto"/>
        <w:ind w:left="1080"/>
        <w:rPr>
          <w:color w:val="0000FF"/>
          <w:u w:val="single"/>
        </w:rPr>
      </w:pPr>
      <w:r w:rsidRPr="544FCEDC">
        <w:rPr>
          <w:color w:val="0000FF"/>
          <w:u w:val="single"/>
        </w:rPr>
        <w:t>https://github.com/vsphere-tmm/vsphere-with-tanzu-quick-start</w:t>
      </w:r>
    </w:p>
    <w:p w14:paraId="10BE8449" w14:textId="4AC0222D" w:rsidR="6206965B" w:rsidRDefault="6206965B" w:rsidP="0064687C">
      <w:pPr>
        <w:pStyle w:val="ListParagraph"/>
        <w:numPr>
          <w:ilvl w:val="0"/>
          <w:numId w:val="6"/>
        </w:numPr>
        <w:ind w:left="360"/>
        <w:rPr>
          <w:rFonts w:eastAsiaTheme="minorEastAsia"/>
          <w:sz w:val="22"/>
          <w:szCs w:val="22"/>
        </w:rPr>
      </w:pPr>
      <w:r w:rsidRPr="64831A7C">
        <w:rPr>
          <w:sz w:val="22"/>
          <w:szCs w:val="22"/>
        </w:rPr>
        <w:t>Choose a host server on which your GPU-enabled VM will run. This host does not need to have vSphere with Tanzu installed on it.</w:t>
      </w:r>
      <w:r w:rsidR="6F69D74B" w:rsidRPr="29DE3783">
        <w:rPr>
          <w:sz w:val="22"/>
          <w:szCs w:val="22"/>
        </w:rPr>
        <w:t xml:space="preserve"> Enable SSH to this host and open a session to it.</w:t>
      </w:r>
    </w:p>
    <w:p w14:paraId="0FD26392" w14:textId="7BEE445D" w:rsidR="70FEBDE2" w:rsidRPr="0026463F" w:rsidRDefault="70FEBDE2" w:rsidP="0064687C">
      <w:pPr>
        <w:pStyle w:val="ListParagraph"/>
        <w:numPr>
          <w:ilvl w:val="0"/>
          <w:numId w:val="6"/>
        </w:numPr>
        <w:ind w:left="360"/>
        <w:rPr>
          <w:rFonts w:eastAsiaTheme="minorEastAsia"/>
          <w:sz w:val="22"/>
          <w:szCs w:val="22"/>
        </w:rPr>
      </w:pPr>
      <w:r w:rsidRPr="64831A7C">
        <w:rPr>
          <w:sz w:val="22"/>
          <w:szCs w:val="22"/>
        </w:rPr>
        <w:lastRenderedPageBreak/>
        <w:t>Check that the</w:t>
      </w:r>
      <w:r w:rsidR="6206965B" w:rsidRPr="64831A7C">
        <w:rPr>
          <w:sz w:val="22"/>
          <w:szCs w:val="22"/>
        </w:rPr>
        <w:t xml:space="preserve"> host server </w:t>
      </w:r>
      <w:r w:rsidR="21A22968" w:rsidRPr="64831A7C">
        <w:rPr>
          <w:sz w:val="22"/>
          <w:szCs w:val="22"/>
        </w:rPr>
        <w:t xml:space="preserve">you plan to use </w:t>
      </w:r>
      <w:r w:rsidR="6206965B" w:rsidRPr="64831A7C">
        <w:rPr>
          <w:sz w:val="22"/>
          <w:szCs w:val="22"/>
        </w:rPr>
        <w:t xml:space="preserve">has the latest NVIDIA host driver installed in it (a VIB or VMware Installable Bundle is the mechanism here). When logged in to the host server, </w:t>
      </w:r>
      <w:r w:rsidR="0026463F">
        <w:rPr>
          <w:sz w:val="22"/>
          <w:szCs w:val="22"/>
        </w:rPr>
        <w:t>enter the following command:</w:t>
      </w:r>
    </w:p>
    <w:p w14:paraId="5F67BBD0" w14:textId="77777777" w:rsidR="0026463F" w:rsidRDefault="0026463F" w:rsidP="00300FF1">
      <w:pPr>
        <w:pStyle w:val="ListParagraph"/>
        <w:ind w:left="360"/>
        <w:rPr>
          <w:rFonts w:eastAsiaTheme="minorEastAsia"/>
          <w:sz w:val="22"/>
          <w:szCs w:val="22"/>
        </w:rPr>
      </w:pPr>
    </w:p>
    <w:p w14:paraId="5F3F93AA" w14:textId="6DF8A43F" w:rsidR="6206965B" w:rsidRPr="00300FF1" w:rsidRDefault="6206965B" w:rsidP="184D031A">
      <w:pPr>
        <w:pStyle w:val="Code"/>
      </w:pPr>
      <w:r>
        <w:t>esxcli software vib list |grep -I NVIDIA</w:t>
      </w:r>
    </w:p>
    <w:p w14:paraId="0A0D4EE8" w14:textId="77777777" w:rsidR="0026463F" w:rsidRDefault="0026463F" w:rsidP="007277D7">
      <w:pPr>
        <w:spacing w:after="0" w:line="240" w:lineRule="auto"/>
        <w:ind w:left="360" w:firstLine="720"/>
        <w:rPr>
          <w:i/>
          <w:iCs/>
        </w:rPr>
      </w:pPr>
    </w:p>
    <w:p w14:paraId="0397E2C3" w14:textId="11180D46" w:rsidR="6206965B" w:rsidRDefault="6206965B" w:rsidP="0064687C">
      <w:pPr>
        <w:pStyle w:val="ListParagraph"/>
        <w:numPr>
          <w:ilvl w:val="0"/>
          <w:numId w:val="6"/>
        </w:numPr>
        <w:ind w:left="360"/>
        <w:rPr>
          <w:rFonts w:eastAsiaTheme="minorEastAsia"/>
          <w:sz w:val="22"/>
          <w:szCs w:val="22"/>
        </w:rPr>
      </w:pPr>
      <w:r w:rsidRPr="64831A7C">
        <w:rPr>
          <w:sz w:val="22"/>
          <w:szCs w:val="22"/>
        </w:rPr>
        <w:t>If the VIB is installed for the host driver, it should be at version 460.32.04</w:t>
      </w:r>
    </w:p>
    <w:p w14:paraId="08E56CBB" w14:textId="6A0B8D8B" w:rsidR="6206965B" w:rsidRPr="0026463F" w:rsidRDefault="6206965B" w:rsidP="0064687C">
      <w:pPr>
        <w:pStyle w:val="ListParagraph"/>
        <w:numPr>
          <w:ilvl w:val="0"/>
          <w:numId w:val="6"/>
        </w:numPr>
        <w:ind w:left="360"/>
        <w:rPr>
          <w:rFonts w:eastAsiaTheme="minorEastAsia"/>
          <w:sz w:val="22"/>
          <w:szCs w:val="22"/>
        </w:rPr>
      </w:pPr>
      <w:r w:rsidRPr="64831A7C">
        <w:rPr>
          <w:sz w:val="22"/>
          <w:szCs w:val="22"/>
        </w:rPr>
        <w:t>If the Host Driver is not installed, then download the VIB from the NVIDIA site and install it using the following procedure</w:t>
      </w:r>
      <w:r w:rsidR="0026463F">
        <w:rPr>
          <w:sz w:val="22"/>
          <w:szCs w:val="22"/>
        </w:rPr>
        <w:t>:</w:t>
      </w:r>
    </w:p>
    <w:p w14:paraId="79145DB2" w14:textId="77777777" w:rsidR="0026463F" w:rsidRDefault="0026463F" w:rsidP="00300FF1">
      <w:pPr>
        <w:pStyle w:val="ListParagraph"/>
        <w:ind w:left="0"/>
        <w:rPr>
          <w:rFonts w:eastAsiaTheme="minorEastAsia"/>
          <w:sz w:val="22"/>
          <w:szCs w:val="22"/>
        </w:rPr>
      </w:pPr>
    </w:p>
    <w:p w14:paraId="6003CFCD" w14:textId="1883C420" w:rsidR="6206965B" w:rsidRDefault="6206965B" w:rsidP="184D031A">
      <w:pPr>
        <w:pStyle w:val="Code"/>
      </w:pPr>
      <w:r>
        <w:t xml:space="preserve">esxcli system maintenanceMode set --enable true </w:t>
      </w:r>
    </w:p>
    <w:p w14:paraId="4A0FCFF1" w14:textId="77777777" w:rsidR="003A7087" w:rsidRPr="00300FF1" w:rsidRDefault="003A7087" w:rsidP="184D031A">
      <w:pPr>
        <w:pStyle w:val="Code"/>
      </w:pPr>
    </w:p>
    <w:p w14:paraId="066F919D" w14:textId="77777777" w:rsidR="003A7087" w:rsidRDefault="6206965B" w:rsidP="184D031A">
      <w:pPr>
        <w:pStyle w:val="Code"/>
      </w:pPr>
      <w:r>
        <w:t xml:space="preserve">esxcli software acceptance set --level=CommunitySupported </w:t>
      </w:r>
      <w:r>
        <w:tab/>
      </w:r>
    </w:p>
    <w:p w14:paraId="7112CF33" w14:textId="77777777" w:rsidR="003A7087" w:rsidRDefault="003A7087" w:rsidP="184D031A">
      <w:pPr>
        <w:pStyle w:val="Code"/>
      </w:pPr>
    </w:p>
    <w:p w14:paraId="38DCA981" w14:textId="1F882F10" w:rsidR="6206965B" w:rsidRDefault="6206965B" w:rsidP="184D031A">
      <w:pPr>
        <w:pStyle w:val="Code"/>
      </w:pPr>
      <w:r>
        <w:t>esxcli software vib install --no-sig-check -v /</w:t>
      </w:r>
      <w:r w:rsidR="6DCE6678">
        <w:t>tmp</w:t>
      </w:r>
      <w:r>
        <w:t>/NVIDIA_bootbank_NVIDIA-</w:t>
      </w:r>
      <w:r>
        <w:tab/>
      </w:r>
      <w:r w:rsidR="396AEAEE">
        <w:t>NVIDIA_bootbank_NVIDIA-</w:t>
      </w:r>
      <w:r>
        <w:t>VMware_ESXi_7.0_Host_Driver_</w:t>
      </w:r>
      <w:r w:rsidR="396AEAEE">
        <w:t>460.32.04</w:t>
      </w:r>
      <w:r>
        <w:t>-1OEM.700.0.0.15525992</w:t>
      </w:r>
      <w:r w:rsidR="66BA6E04">
        <w:t>.vib</w:t>
      </w:r>
    </w:p>
    <w:p w14:paraId="45847C78" w14:textId="77777777" w:rsidR="003A7087" w:rsidRPr="00300FF1" w:rsidRDefault="003A7087" w:rsidP="00300FF1">
      <w:pPr>
        <w:spacing w:after="0" w:line="240" w:lineRule="auto"/>
        <w:ind w:left="720"/>
        <w:rPr>
          <w:rFonts w:ascii="Courier New" w:hAnsi="Courier New"/>
          <w:sz w:val="20"/>
          <w:szCs w:val="20"/>
        </w:rPr>
      </w:pPr>
    </w:p>
    <w:p w14:paraId="76411F87" w14:textId="5084F159" w:rsidR="6A2A4793" w:rsidRDefault="6A2A4793" w:rsidP="0064687C">
      <w:pPr>
        <w:pStyle w:val="ListParagraph"/>
        <w:numPr>
          <w:ilvl w:val="0"/>
          <w:numId w:val="6"/>
        </w:numPr>
        <w:ind w:left="360"/>
        <w:rPr>
          <w:rFonts w:eastAsiaTheme="minorEastAsia"/>
          <w:sz w:val="22"/>
          <w:szCs w:val="22"/>
        </w:rPr>
      </w:pPr>
      <w:r w:rsidRPr="5D3041A3">
        <w:rPr>
          <w:sz w:val="22"/>
          <w:szCs w:val="22"/>
        </w:rPr>
        <w:t>After installing the host driver, you will need to set the host graphics to Shared Direct mode. To do so, select the host in vCenter</w:t>
      </w:r>
      <w:r w:rsidR="25AC4D58" w:rsidRPr="5D3041A3">
        <w:rPr>
          <w:sz w:val="22"/>
          <w:szCs w:val="22"/>
        </w:rPr>
        <w:t xml:space="preserve"> &gt; </w:t>
      </w:r>
      <w:r w:rsidRPr="5D3041A3">
        <w:rPr>
          <w:sz w:val="22"/>
          <w:szCs w:val="22"/>
        </w:rPr>
        <w:t xml:space="preserve">Configure &gt; Graphics, then </w:t>
      </w:r>
      <w:r w:rsidR="514732E0" w:rsidRPr="5D3041A3">
        <w:rPr>
          <w:sz w:val="22"/>
          <w:szCs w:val="22"/>
        </w:rPr>
        <w:t>e</w:t>
      </w:r>
      <w:r w:rsidR="2B1ED983" w:rsidRPr="5D3041A3">
        <w:rPr>
          <w:sz w:val="22"/>
          <w:szCs w:val="22"/>
        </w:rPr>
        <w:t>dit each GPU and set the graphics mode to Shared Direct.</w:t>
      </w:r>
    </w:p>
    <w:p w14:paraId="2C40FBF7" w14:textId="655CE3BF" w:rsidR="6A2A4793" w:rsidRDefault="6A2A4793" w:rsidP="0064687C">
      <w:pPr>
        <w:pStyle w:val="ListParagraph"/>
        <w:numPr>
          <w:ilvl w:val="0"/>
          <w:numId w:val="6"/>
        </w:numPr>
        <w:ind w:left="360"/>
        <w:rPr>
          <w:sz w:val="22"/>
          <w:szCs w:val="22"/>
        </w:rPr>
      </w:pPr>
      <w:r w:rsidRPr="5D3041A3">
        <w:rPr>
          <w:sz w:val="22"/>
          <w:szCs w:val="22"/>
        </w:rPr>
        <w:t>Now reboot the host, then exit maintenance mode</w:t>
      </w:r>
      <w:r w:rsidRPr="661A8598">
        <w:rPr>
          <w:sz w:val="22"/>
          <w:szCs w:val="22"/>
        </w:rPr>
        <w:t>.</w:t>
      </w:r>
    </w:p>
    <w:p w14:paraId="641240EA" w14:textId="079B59F9" w:rsidR="5D3041A3" w:rsidRDefault="5D3041A3" w:rsidP="661A8598">
      <w:pPr>
        <w:spacing w:after="0"/>
      </w:pPr>
    </w:p>
    <w:p w14:paraId="47BB41A8" w14:textId="3F2F2A58" w:rsidR="6206965B" w:rsidRPr="00300FF1" w:rsidRDefault="6206965B" w:rsidP="184D031A">
      <w:pPr>
        <w:pStyle w:val="Code"/>
      </w:pPr>
      <w:r>
        <w:t>esxcli system maintenanceMode set --enable false</w:t>
      </w:r>
    </w:p>
    <w:p w14:paraId="04B66176" w14:textId="25FEA31B" w:rsidR="0026463F" w:rsidRDefault="0026463F" w:rsidP="5D3041A3">
      <w:pPr>
        <w:spacing w:after="0" w:line="240" w:lineRule="auto"/>
        <w:ind w:left="360" w:firstLine="720"/>
        <w:rPr>
          <w:i/>
          <w:iCs/>
        </w:rPr>
      </w:pPr>
    </w:p>
    <w:p w14:paraId="0D61DB6D" w14:textId="49ECB47F" w:rsidR="6206965B" w:rsidRDefault="6206965B" w:rsidP="0064687C">
      <w:pPr>
        <w:pStyle w:val="ListParagraph"/>
        <w:numPr>
          <w:ilvl w:val="0"/>
          <w:numId w:val="6"/>
        </w:numPr>
        <w:ind w:left="360"/>
        <w:rPr>
          <w:rFonts w:eastAsiaTheme="minorEastAsia"/>
          <w:sz w:val="22"/>
          <w:szCs w:val="22"/>
        </w:rPr>
      </w:pPr>
      <w:commentRangeStart w:id="40"/>
      <w:commentRangeStart w:id="41"/>
      <w:commentRangeStart w:id="42"/>
      <w:r w:rsidRPr="5D3041A3">
        <w:rPr>
          <w:sz w:val="22"/>
          <w:szCs w:val="22"/>
        </w:rPr>
        <w:t xml:space="preserve"> Ensure that MIG is enabled </w:t>
      </w:r>
      <w:r w:rsidR="5383463F" w:rsidRPr="661A8598">
        <w:rPr>
          <w:sz w:val="22"/>
          <w:szCs w:val="22"/>
        </w:rPr>
        <w:t xml:space="preserve">for </w:t>
      </w:r>
      <w:r w:rsidR="74F230E2" w:rsidRPr="661A8598">
        <w:rPr>
          <w:sz w:val="22"/>
          <w:szCs w:val="22"/>
        </w:rPr>
        <w:t xml:space="preserve">all of </w:t>
      </w:r>
      <w:r w:rsidR="5383463F" w:rsidRPr="661A8598">
        <w:rPr>
          <w:sz w:val="22"/>
          <w:szCs w:val="22"/>
        </w:rPr>
        <w:t>the A100</w:t>
      </w:r>
      <w:r w:rsidR="40B37F9B" w:rsidRPr="661A8598">
        <w:rPr>
          <w:sz w:val="22"/>
          <w:szCs w:val="22"/>
        </w:rPr>
        <w:t>s</w:t>
      </w:r>
      <w:r w:rsidR="5383463F" w:rsidRPr="661A8598">
        <w:rPr>
          <w:sz w:val="22"/>
          <w:szCs w:val="22"/>
        </w:rPr>
        <w:t xml:space="preserve"> </w:t>
      </w:r>
      <w:r w:rsidRPr="5D3041A3">
        <w:rPr>
          <w:sz w:val="22"/>
          <w:szCs w:val="22"/>
        </w:rPr>
        <w:t xml:space="preserve">on the host server. You can see this at the ESXi host level by typing “nvidia-smi" and checking the MIG state on the output. If MIG is not enabled, then you can enable it using the instructions </w:t>
      </w:r>
      <w:r w:rsidR="1E0B1419" w:rsidRPr="5D3041A3">
        <w:rPr>
          <w:sz w:val="22"/>
          <w:szCs w:val="22"/>
        </w:rPr>
        <w:t xml:space="preserve">here: </w:t>
      </w:r>
      <w:r>
        <w:tab/>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p>
    <w:p w14:paraId="6D414541" w14:textId="1B55354C" w:rsidR="6206965B" w:rsidRDefault="1E0B1419" w:rsidP="38490838">
      <w:pPr>
        <w:ind w:left="360"/>
        <w:rPr>
          <w:rStyle w:val="Hyperlink"/>
        </w:rPr>
      </w:pPr>
      <w:ins w:id="43" w:author="Andrew Liu (Enterprise Products)" w:date="2021-01-28T16:48:00Z">
        <w:r>
          <w:fldChar w:fldCharType="begin"/>
        </w:r>
        <w:r>
          <w:instrText xml:space="preserve">HYPERLINK "https://docs.nvidia.com/datacenter/tesla/mig-user-guide/index.html" </w:instrText>
        </w:r>
        <w:r>
          <w:fldChar w:fldCharType="separate"/>
        </w:r>
      </w:ins>
      <w:r w:rsidRPr="38490838">
        <w:rPr>
          <w:rStyle w:val="Hyperlink"/>
        </w:rPr>
        <w:t>https://docs.nvidia.com/datacenter/tesla/mig-user-guide/index.html</w:t>
      </w:r>
      <w:r>
        <w:fldChar w:fldCharType="end"/>
      </w:r>
    </w:p>
    <w:p w14:paraId="70A1DB47" w14:textId="5BD20772" w:rsidR="38490838" w:rsidRDefault="38490838" w:rsidP="38490838">
      <w:pPr>
        <w:ind w:left="360"/>
        <w:rPr>
          <w:color w:val="0000FF"/>
          <w:u w:val="single"/>
        </w:rPr>
      </w:pPr>
    </w:p>
    <w:p w14:paraId="46D28AA7" w14:textId="058A6580" w:rsidR="21217495" w:rsidRPr="007277D7" w:rsidRDefault="21217495" w:rsidP="38490838">
      <w:pPr>
        <w:spacing w:after="0" w:line="240" w:lineRule="auto"/>
        <w:rPr>
          <w:rFonts w:ascii="DINPro-Regular" w:hAnsi="DINPro-Regular"/>
          <w:sz w:val="32"/>
          <w:szCs w:val="32"/>
        </w:rPr>
      </w:pPr>
      <w:bookmarkStart w:id="44" w:name="_Toc61989204"/>
      <w:bookmarkStart w:id="45" w:name="_Toc62550949"/>
      <w:r w:rsidRPr="38490838">
        <w:rPr>
          <w:rFonts w:ascii="DINPro-Regular" w:hAnsi="DINPro-Regular"/>
          <w:sz w:val="32"/>
          <w:szCs w:val="32"/>
        </w:rPr>
        <w:t>Create a Namespace and Tanzu Kubernetes Grid (TKG) cluster</w:t>
      </w:r>
      <w:bookmarkEnd w:id="44"/>
      <w:bookmarkEnd w:id="45"/>
    </w:p>
    <w:p w14:paraId="2DB6FDCB" w14:textId="130C8AD6" w:rsidR="00546E7E" w:rsidRPr="007277D7" w:rsidRDefault="00546E7E" w:rsidP="0064687C">
      <w:pPr>
        <w:pStyle w:val="ListParagraph"/>
        <w:numPr>
          <w:ilvl w:val="0"/>
          <w:numId w:val="16"/>
        </w:numPr>
        <w:spacing w:before="240"/>
        <w:ind w:left="360"/>
        <w:rPr>
          <w:rFonts w:eastAsiaTheme="minorEastAsia"/>
          <w:sz w:val="22"/>
          <w:szCs w:val="22"/>
        </w:rPr>
      </w:pPr>
      <w:r w:rsidRPr="5D3041A3">
        <w:rPr>
          <w:rFonts w:eastAsiaTheme="minorEastAsia"/>
          <w:sz w:val="22"/>
          <w:szCs w:val="22"/>
        </w:rPr>
        <w:t>Once MIG is enabled, we can then begin the process of creating a Tanzu Kubernetes Grid</w:t>
      </w:r>
      <w:r w:rsidR="00E55CBB" w:rsidRPr="5D3041A3">
        <w:rPr>
          <w:rFonts w:eastAsiaTheme="minorEastAsia"/>
          <w:sz w:val="22"/>
          <w:szCs w:val="22"/>
        </w:rPr>
        <w:t xml:space="preserve"> (TKG) cluster. Start by following the instructions in the vSphere with Tanzu Quickstart Guide linked above to create a namespace and TKG cluster.</w:t>
      </w:r>
    </w:p>
    <w:p w14:paraId="37D9D946" w14:textId="130C8AD6" w:rsidR="005419A6" w:rsidRPr="006951E7" w:rsidRDefault="005419A6" w:rsidP="0064687C">
      <w:pPr>
        <w:pStyle w:val="ListParagraph"/>
        <w:numPr>
          <w:ilvl w:val="0"/>
          <w:numId w:val="16"/>
        </w:numPr>
        <w:spacing w:before="240"/>
        <w:ind w:left="360"/>
        <w:rPr>
          <w:rFonts w:eastAsiaTheme="minorEastAsia"/>
          <w:sz w:val="22"/>
          <w:szCs w:val="22"/>
        </w:rPr>
      </w:pPr>
      <w:r w:rsidRPr="5D3041A3">
        <w:rPr>
          <w:sz w:val="22"/>
          <w:szCs w:val="22"/>
        </w:rPr>
        <w:t>In the example given below, there are two separate K8</w:t>
      </w:r>
      <w:r w:rsidR="3CD108CA" w:rsidRPr="5D3041A3">
        <w:rPr>
          <w:sz w:val="22"/>
          <w:szCs w:val="22"/>
        </w:rPr>
        <w:t>s</w:t>
      </w:r>
      <w:r w:rsidRPr="5D3041A3">
        <w:rPr>
          <w:sz w:val="22"/>
          <w:szCs w:val="22"/>
        </w:rPr>
        <w:t xml:space="preserve"> namespaces with two different TKG clusters in them. We will work here in just one of these TKG clusters and namespaces. We do that by specifying the name of the namespace and cluster in the “kubectl vsphere login” step to the TKG cluster – details of this are given below.</w:t>
      </w:r>
    </w:p>
    <w:p w14:paraId="3B7115F1" w14:textId="77777777" w:rsidR="005419A6" w:rsidRPr="006951E7" w:rsidRDefault="005419A6" w:rsidP="007277D7">
      <w:pPr>
        <w:pStyle w:val="ListParagraph"/>
        <w:spacing w:before="240"/>
        <w:ind w:left="360"/>
        <w:rPr>
          <w:sz w:val="22"/>
          <w:szCs w:val="22"/>
        </w:rPr>
      </w:pPr>
    </w:p>
    <w:p w14:paraId="7C638B46" w14:textId="77777777" w:rsidR="005419A6" w:rsidRPr="006951E7" w:rsidRDefault="005419A6" w:rsidP="007277D7">
      <w:pPr>
        <w:pStyle w:val="ListParagraph"/>
        <w:spacing w:before="240"/>
        <w:ind w:left="360"/>
        <w:rPr>
          <w:sz w:val="22"/>
          <w:szCs w:val="22"/>
        </w:rPr>
      </w:pPr>
      <w:r w:rsidRPr="64831A7C">
        <w:rPr>
          <w:sz w:val="22"/>
          <w:szCs w:val="22"/>
        </w:rPr>
        <w:t>Notice also the separate “control plane” VMs for each TKG cluster that are within their respective namespaces. You can also see the SupervisorControlPlane VMs that run outside of the TKG clusters and that perform the management of resources for those TKG clusters.</w:t>
      </w:r>
    </w:p>
    <w:p w14:paraId="11E2FCA3" w14:textId="77777777" w:rsidR="005419A6" w:rsidRPr="006951E7" w:rsidRDefault="005419A6" w:rsidP="007277D7">
      <w:pPr>
        <w:pStyle w:val="ListParagraph"/>
        <w:spacing w:before="240"/>
        <w:ind w:left="360"/>
        <w:rPr>
          <w:sz w:val="22"/>
          <w:szCs w:val="22"/>
        </w:rPr>
      </w:pPr>
    </w:p>
    <w:p w14:paraId="4C02A499" w14:textId="77777777" w:rsidR="005419A6" w:rsidRPr="006951E7" w:rsidRDefault="0B6D7C36" w:rsidP="007277D7">
      <w:pPr>
        <w:pStyle w:val="ListParagraph"/>
        <w:spacing w:before="240"/>
        <w:ind w:left="360"/>
        <w:rPr>
          <w:sz w:val="22"/>
          <w:szCs w:val="22"/>
        </w:rPr>
      </w:pPr>
      <w:r>
        <w:rPr>
          <w:noProof/>
        </w:rPr>
        <w:lastRenderedPageBreak/>
        <w:drawing>
          <wp:inline distT="0" distB="0" distL="0" distR="0" wp14:anchorId="0907202F" wp14:editId="065A3070">
            <wp:extent cx="5943600" cy="26562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1C7161F1" w14:textId="77777777" w:rsidR="005419A6" w:rsidRPr="006951E7" w:rsidRDefault="005419A6" w:rsidP="007277D7">
      <w:pPr>
        <w:pStyle w:val="ListParagraph"/>
        <w:spacing w:before="240"/>
        <w:ind w:left="360"/>
        <w:rPr>
          <w:sz w:val="22"/>
          <w:szCs w:val="22"/>
        </w:rPr>
      </w:pPr>
      <w:r w:rsidRPr="38490838">
        <w:rPr>
          <w:sz w:val="22"/>
          <w:szCs w:val="22"/>
        </w:rPr>
        <w:t>Figure 1: vSphere client showing two namespaces with a TKG cluster in each one</w:t>
      </w:r>
    </w:p>
    <w:p w14:paraId="25BFB118" w14:textId="16E8C0F1" w:rsidR="5469AA05" w:rsidRDefault="5469AA05" w:rsidP="38490838">
      <w:pPr>
        <w:pStyle w:val="ListParagraph"/>
        <w:spacing w:before="240"/>
        <w:ind w:left="360"/>
        <w:rPr>
          <w:sz w:val="22"/>
          <w:szCs w:val="22"/>
        </w:rPr>
      </w:pPr>
    </w:p>
    <w:p w14:paraId="049C9BA2" w14:textId="1B55354C" w:rsidR="5469AA05" w:rsidRDefault="414842D7" w:rsidP="38490838">
      <w:pPr>
        <w:spacing w:after="0" w:line="240" w:lineRule="auto"/>
        <w:rPr>
          <w:rFonts w:ascii="DINPro-Regular" w:hAnsi="DINPro-Regular"/>
          <w:sz w:val="32"/>
          <w:szCs w:val="32"/>
        </w:rPr>
      </w:pPr>
      <w:r w:rsidRPr="38490838">
        <w:rPr>
          <w:rFonts w:ascii="DINPro-Regular" w:hAnsi="DINPro-Regular"/>
          <w:sz w:val="32"/>
          <w:szCs w:val="32"/>
        </w:rPr>
        <w:t>Create an Ubuntu VM to use as a Jumper VM</w:t>
      </w:r>
    </w:p>
    <w:p w14:paraId="47B02B41" w14:textId="4E68B4D1" w:rsidR="5469AA05" w:rsidRDefault="414842D7" w:rsidP="38490838">
      <w:pPr>
        <w:pStyle w:val="ListParagraph"/>
        <w:numPr>
          <w:ilvl w:val="0"/>
          <w:numId w:val="3"/>
        </w:numPr>
        <w:rPr>
          <w:rFonts w:eastAsiaTheme="minorEastAsia"/>
          <w:sz w:val="22"/>
          <w:szCs w:val="22"/>
        </w:rPr>
      </w:pPr>
      <w:r>
        <w:t>We will need to create a Jumper VM to use with the vSphere Kubernetes CLI, and to build the driver container images for the GPU Operator.</w:t>
      </w:r>
    </w:p>
    <w:p w14:paraId="5C68CCDB" w14:textId="4E438F35" w:rsidR="5469AA05" w:rsidRDefault="414842D7" w:rsidP="38490838">
      <w:pPr>
        <w:spacing w:before="240" w:after="0"/>
        <w:ind w:left="720"/>
      </w:pPr>
      <w:r w:rsidRPr="38490838">
        <w:t>Recommended VM configuration:</w:t>
      </w:r>
    </w:p>
    <w:p w14:paraId="24FE9F8E" w14:textId="4A4A6CA2" w:rsidR="5469AA05" w:rsidRDefault="414842D7" w:rsidP="38490838">
      <w:pPr>
        <w:pStyle w:val="ListParagraph"/>
        <w:numPr>
          <w:ilvl w:val="1"/>
          <w:numId w:val="2"/>
        </w:numPr>
        <w:spacing w:before="240"/>
        <w:rPr>
          <w:rFonts w:eastAsiaTheme="minorEastAsia"/>
          <w:sz w:val="22"/>
          <w:szCs w:val="22"/>
        </w:rPr>
      </w:pPr>
      <w:r w:rsidRPr="38490838">
        <w:rPr>
          <w:sz w:val="22"/>
          <w:szCs w:val="22"/>
        </w:rPr>
        <w:t>4 vCPU</w:t>
      </w:r>
    </w:p>
    <w:p w14:paraId="6787269F" w14:textId="7FF44A6D" w:rsidR="5469AA05" w:rsidRDefault="414842D7" w:rsidP="38490838">
      <w:pPr>
        <w:pStyle w:val="ListParagraph"/>
        <w:numPr>
          <w:ilvl w:val="1"/>
          <w:numId w:val="2"/>
        </w:numPr>
        <w:spacing w:before="240"/>
        <w:rPr>
          <w:rFonts w:eastAsiaTheme="minorEastAsia"/>
          <w:sz w:val="22"/>
          <w:szCs w:val="22"/>
        </w:rPr>
      </w:pPr>
      <w:r w:rsidRPr="38490838">
        <w:rPr>
          <w:sz w:val="22"/>
          <w:szCs w:val="22"/>
        </w:rPr>
        <w:t>16 GB RAM</w:t>
      </w:r>
    </w:p>
    <w:p w14:paraId="789C53FF" w14:textId="2FCDDA46" w:rsidR="5469AA05" w:rsidRDefault="414842D7" w:rsidP="38490838">
      <w:pPr>
        <w:pStyle w:val="ListParagraph"/>
        <w:numPr>
          <w:ilvl w:val="1"/>
          <w:numId w:val="2"/>
        </w:numPr>
        <w:spacing w:before="240"/>
        <w:rPr>
          <w:rFonts w:eastAsiaTheme="minorEastAsia"/>
          <w:sz w:val="22"/>
          <w:szCs w:val="22"/>
        </w:rPr>
      </w:pPr>
      <w:r w:rsidRPr="38490838">
        <w:rPr>
          <w:sz w:val="22"/>
          <w:szCs w:val="22"/>
        </w:rPr>
        <w:t>500 GB Thin Provisioned disk</w:t>
      </w:r>
    </w:p>
    <w:p w14:paraId="2DA5B504" w14:textId="3B1417CB" w:rsidR="5469AA05" w:rsidRDefault="414842D7" w:rsidP="38490838">
      <w:pPr>
        <w:pStyle w:val="ListParagraph"/>
        <w:numPr>
          <w:ilvl w:val="1"/>
          <w:numId w:val="2"/>
        </w:numPr>
        <w:spacing w:before="240"/>
        <w:rPr>
          <w:sz w:val="22"/>
          <w:szCs w:val="22"/>
        </w:rPr>
      </w:pPr>
      <w:r w:rsidRPr="544FCEDC">
        <w:rPr>
          <w:sz w:val="22"/>
          <w:szCs w:val="22"/>
        </w:rPr>
        <w:t>VMXNet3 NIC connected to Management network</w:t>
      </w:r>
    </w:p>
    <w:p w14:paraId="1906AF9F" w14:textId="7474F1DB" w:rsidR="5469AA05" w:rsidRDefault="414842D7" w:rsidP="38490838">
      <w:pPr>
        <w:pStyle w:val="ListParagraph"/>
        <w:numPr>
          <w:ilvl w:val="1"/>
          <w:numId w:val="2"/>
        </w:numPr>
        <w:spacing w:before="240"/>
        <w:rPr>
          <w:sz w:val="22"/>
          <w:szCs w:val="22"/>
        </w:rPr>
      </w:pPr>
      <w:r w:rsidRPr="544FCEDC">
        <w:rPr>
          <w:sz w:val="22"/>
          <w:szCs w:val="22"/>
        </w:rPr>
        <w:t>VMXNet3 NIC connected to Workload network</w:t>
      </w:r>
    </w:p>
    <w:p w14:paraId="5E4DEF78" w14:textId="1A435543" w:rsidR="5469AA05" w:rsidRDefault="414842D7" w:rsidP="38490838">
      <w:pPr>
        <w:pStyle w:val="ListParagraph"/>
        <w:numPr>
          <w:ilvl w:val="1"/>
          <w:numId w:val="2"/>
        </w:numPr>
        <w:spacing w:before="240"/>
        <w:rPr>
          <w:sz w:val="22"/>
          <w:szCs w:val="22"/>
        </w:rPr>
      </w:pPr>
      <w:r w:rsidRPr="544FCEDC">
        <w:rPr>
          <w:sz w:val="22"/>
          <w:szCs w:val="22"/>
        </w:rPr>
        <w:t>(If applicable) VMXNet3 NIC connected to Frontend network</w:t>
      </w:r>
    </w:p>
    <w:p w14:paraId="1B51ED91" w14:textId="34078972" w:rsidR="5469AA05" w:rsidRDefault="414842D7" w:rsidP="38490838">
      <w:pPr>
        <w:pStyle w:val="ListParagraph"/>
        <w:numPr>
          <w:ilvl w:val="1"/>
          <w:numId w:val="2"/>
        </w:numPr>
        <w:spacing w:before="240"/>
        <w:rPr>
          <w:sz w:val="22"/>
          <w:szCs w:val="22"/>
        </w:rPr>
      </w:pPr>
      <w:r w:rsidRPr="544FCEDC">
        <w:rPr>
          <w:sz w:val="22"/>
          <w:szCs w:val="22"/>
        </w:rPr>
        <w:t>Ubuntu Server 20.04 Server 64-bit</w:t>
      </w:r>
    </w:p>
    <w:p w14:paraId="507B4E19" w14:textId="200BF8DA" w:rsidR="5469AA05" w:rsidRDefault="414842D7" w:rsidP="38490838">
      <w:pPr>
        <w:pStyle w:val="ListParagraph"/>
        <w:numPr>
          <w:ilvl w:val="1"/>
          <w:numId w:val="2"/>
        </w:numPr>
        <w:spacing w:before="240"/>
        <w:rPr>
          <w:sz w:val="22"/>
          <w:szCs w:val="22"/>
        </w:rPr>
      </w:pPr>
      <w:r w:rsidRPr="544FCEDC">
        <w:rPr>
          <w:sz w:val="22"/>
          <w:szCs w:val="22"/>
        </w:rPr>
        <w:t>Configured for EFI boot</w:t>
      </w:r>
    </w:p>
    <w:p w14:paraId="0D4E906A" w14:textId="2CF1E6A8" w:rsidR="5469AA05" w:rsidRDefault="414842D7" w:rsidP="38490838">
      <w:pPr>
        <w:pStyle w:val="ListParagraph"/>
        <w:numPr>
          <w:ilvl w:val="0"/>
          <w:numId w:val="2"/>
        </w:numPr>
        <w:spacing w:before="240"/>
        <w:rPr>
          <w:rFonts w:eastAsiaTheme="minorEastAsia"/>
        </w:rPr>
      </w:pPr>
      <w:r>
        <w:t xml:space="preserve"> Install the vSphere Kubernetes CLI tools from the control plane IP provided. We will use this Jumper VM to interface with the TKG cluster and add the manually created node below.</w:t>
      </w:r>
      <w:r w:rsidR="25A499E2">
        <w:t xml:space="preserve"> The process for doing this is at</w:t>
      </w:r>
      <w:r w:rsidR="0BE873AB">
        <w:t>:</w:t>
      </w:r>
    </w:p>
    <w:p w14:paraId="2FD92497" w14:textId="75BFA9E1" w:rsidR="5469AA05" w:rsidRDefault="6E609DE0" w:rsidP="38490838">
      <w:pPr>
        <w:spacing w:before="240"/>
        <w:ind w:left="1440"/>
        <w:rPr>
          <w:color w:val="0000FF"/>
          <w:u w:val="single"/>
        </w:rPr>
      </w:pPr>
      <w:r w:rsidRPr="544FCEDC">
        <w:rPr>
          <w:color w:val="0000FF"/>
          <w:u w:val="single"/>
        </w:rPr>
        <w:t>https://docs.vmware.com/en/VMware-vSphere/7.0/vmware-vsphere-with-tanzu/GUID-0F6E45C4-3CB1-4562-9370-686668519FCA.html</w:t>
      </w:r>
    </w:p>
    <w:p w14:paraId="46540613" w14:textId="5AF26F9B" w:rsidR="5469AA05" w:rsidRDefault="5469AA05" w:rsidP="38490838">
      <w:pPr>
        <w:spacing w:before="240"/>
        <w:ind w:left="1440"/>
      </w:pPr>
      <w:ins w:id="46" w:author="Andrew Liu (Enterprise Products)" w:date="2021-01-27T17:29:00Z">
        <w:r>
          <w:fldChar w:fldCharType="begin"/>
        </w:r>
        <w:r>
          <w:instrText xml:space="preserve">HYPERLINK "https://docs.vmware.com/en/VMware-vSphere/7.0/vmware-vsphere-with-tanzu/GUID-0F6E45C4-3CB1-4562-9370-686668519FCA.html" </w:instrText>
        </w:r>
        <w:r>
          <w:fldChar w:fldCharType="separate"/>
        </w:r>
      </w:ins>
      <w:ins w:id="47" w:author="Andrew Liu (Enterprise Products)" w:date="2021-01-28T16:49:00Z">
        <w:r>
          <w:fldChar w:fldCharType="begin"/>
        </w:r>
        <w:r>
          <w:instrText xml:space="preserve">HYPERLINK "https://docs.vmware.com/en/VMware-vSphere/7.0/vmware-vsphere-with-tanzu/GUID-0F6E45C4-3CB1-4562-9370-686668519FCA.html" </w:instrText>
        </w:r>
        <w:r>
          <w:fldChar w:fldCharType="separate"/>
        </w:r>
      </w:ins>
      <w:r w:rsidR="25A499E2">
        <w:t>https://docs.vmware.com/en/VMware-vSphere/7.0/vmware-vsphere-with-tanzu/GUID-0F6E45C4-3CB1-4562-9370-686668519FCA.html</w:t>
      </w:r>
      <w:r>
        <w:fldChar w:fldCharType="end"/>
      </w:r>
      <w:r>
        <w:fldChar w:fldCharType="end"/>
      </w:r>
    </w:p>
    <w:p w14:paraId="494F5100" w14:textId="5654ABD2" w:rsidR="008712B3" w:rsidRPr="007277D7" w:rsidRDefault="008712B3">
      <w:pPr>
        <w:pStyle w:val="Heading2"/>
        <w:spacing w:before="240" w:line="240" w:lineRule="auto"/>
        <w:rPr>
          <w:rFonts w:ascii="DINPro-Regular" w:hAnsi="DINPro-Regular"/>
          <w:color w:val="auto"/>
          <w:sz w:val="32"/>
          <w:szCs w:val="32"/>
        </w:rPr>
      </w:pPr>
      <w:bookmarkStart w:id="48" w:name="_Toc61989205"/>
      <w:bookmarkStart w:id="49" w:name="_Toc62550950"/>
      <w:r w:rsidRPr="38490838">
        <w:rPr>
          <w:rFonts w:ascii="DINPro-Regular" w:hAnsi="DINPro-Regular"/>
          <w:color w:val="auto"/>
          <w:sz w:val="32"/>
          <w:szCs w:val="32"/>
        </w:rPr>
        <w:t>Creat</w:t>
      </w:r>
      <w:r w:rsidR="1E622DE6" w:rsidRPr="38490838">
        <w:rPr>
          <w:rFonts w:ascii="DINPro-Regular" w:hAnsi="DINPro-Regular"/>
          <w:color w:val="auto"/>
          <w:sz w:val="32"/>
          <w:szCs w:val="32"/>
        </w:rPr>
        <w:t>e</w:t>
      </w:r>
      <w:r w:rsidRPr="38490838">
        <w:rPr>
          <w:rFonts w:ascii="DINPro-Regular" w:hAnsi="DINPro-Regular"/>
          <w:color w:val="auto"/>
          <w:sz w:val="32"/>
          <w:szCs w:val="32"/>
        </w:rPr>
        <w:t xml:space="preserve"> an Ubuntu VM for the GPU-enabled node</w:t>
      </w:r>
      <w:bookmarkEnd w:id="48"/>
      <w:bookmarkEnd w:id="49"/>
    </w:p>
    <w:p w14:paraId="7583D5E5" w14:textId="130C8AD6" w:rsidR="00266862" w:rsidRPr="007277D7" w:rsidRDefault="005419A6" w:rsidP="0064687C">
      <w:pPr>
        <w:pStyle w:val="ListParagraph"/>
        <w:numPr>
          <w:ilvl w:val="0"/>
          <w:numId w:val="24"/>
        </w:numPr>
        <w:tabs>
          <w:tab w:val="left" w:pos="810"/>
        </w:tabs>
        <w:spacing w:before="240"/>
        <w:ind w:left="360"/>
        <w:rPr>
          <w:rFonts w:eastAsiaTheme="minorEastAsia"/>
          <w:sz w:val="22"/>
          <w:szCs w:val="22"/>
        </w:rPr>
      </w:pPr>
      <w:r w:rsidRPr="5D3041A3">
        <w:rPr>
          <w:sz w:val="22"/>
          <w:szCs w:val="22"/>
        </w:rPr>
        <w:t xml:space="preserve">Create an </w:t>
      </w:r>
      <w:r w:rsidR="2ECAC74F" w:rsidRPr="5D3041A3">
        <w:rPr>
          <w:sz w:val="22"/>
          <w:szCs w:val="22"/>
        </w:rPr>
        <w:t xml:space="preserve">Ubuntu </w:t>
      </w:r>
      <w:r w:rsidRPr="5D3041A3">
        <w:rPr>
          <w:sz w:val="22"/>
          <w:szCs w:val="22"/>
        </w:rPr>
        <w:t xml:space="preserve">VM such that it is bootable using EFI. This will appear in the VM Options -&gt; Boot Options field in vSphere. NOTE: The EFI boot option needs to be chosen </w:t>
      </w:r>
      <w:r w:rsidR="758B449B" w:rsidRPr="5D3041A3">
        <w:rPr>
          <w:sz w:val="22"/>
          <w:szCs w:val="22"/>
        </w:rPr>
        <w:t>prior to</w:t>
      </w:r>
      <w:r w:rsidRPr="5D3041A3">
        <w:rPr>
          <w:sz w:val="22"/>
          <w:szCs w:val="22"/>
        </w:rPr>
        <w:t xml:space="preserve"> the guest OS installation time.</w:t>
      </w:r>
      <w:r w:rsidR="2FBA1034" w:rsidRPr="5D3041A3">
        <w:rPr>
          <w:sz w:val="22"/>
          <w:szCs w:val="22"/>
        </w:rPr>
        <w:t xml:space="preserve"> Changing the Boot Options for an already installed non-EFI VM will not suffice.</w:t>
      </w:r>
    </w:p>
    <w:p w14:paraId="10D9B03C" w14:textId="77777777" w:rsidR="00A809B6" w:rsidRDefault="00A809B6" w:rsidP="00A809B6">
      <w:pPr>
        <w:pStyle w:val="ListParagraph"/>
        <w:spacing w:before="240"/>
        <w:ind w:left="360"/>
        <w:rPr>
          <w:sz w:val="22"/>
          <w:szCs w:val="22"/>
        </w:rPr>
      </w:pPr>
    </w:p>
    <w:p w14:paraId="2B07DDB3" w14:textId="4E438F35" w:rsidR="00266862" w:rsidRDefault="00A809B6" w:rsidP="00A809B6">
      <w:pPr>
        <w:pStyle w:val="ListParagraph"/>
        <w:spacing w:before="240"/>
        <w:ind w:left="360"/>
        <w:rPr>
          <w:sz w:val="22"/>
          <w:szCs w:val="22"/>
        </w:rPr>
      </w:pPr>
      <w:r>
        <w:rPr>
          <w:sz w:val="22"/>
          <w:szCs w:val="22"/>
        </w:rPr>
        <w:t>Recommended VM configuration:</w:t>
      </w:r>
    </w:p>
    <w:p w14:paraId="6B86F842" w14:textId="781D9384" w:rsidR="00A809B6" w:rsidRDefault="000057A6" w:rsidP="0064687C">
      <w:pPr>
        <w:pStyle w:val="ListParagraph"/>
        <w:numPr>
          <w:ilvl w:val="0"/>
          <w:numId w:val="13"/>
        </w:numPr>
        <w:spacing w:before="240"/>
        <w:rPr>
          <w:sz w:val="22"/>
          <w:szCs w:val="22"/>
        </w:rPr>
      </w:pPr>
      <w:r w:rsidRPr="5D3041A3">
        <w:rPr>
          <w:sz w:val="22"/>
          <w:szCs w:val="22"/>
        </w:rPr>
        <w:t>16</w:t>
      </w:r>
      <w:r w:rsidR="00A809B6" w:rsidRPr="5D3041A3">
        <w:rPr>
          <w:sz w:val="22"/>
          <w:szCs w:val="22"/>
        </w:rPr>
        <w:t xml:space="preserve"> vCPU</w:t>
      </w:r>
    </w:p>
    <w:p w14:paraId="7491A60F" w14:textId="435E8020" w:rsidR="00A809B6" w:rsidRDefault="000057A6" w:rsidP="0064687C">
      <w:pPr>
        <w:pStyle w:val="ListParagraph"/>
        <w:numPr>
          <w:ilvl w:val="0"/>
          <w:numId w:val="13"/>
        </w:numPr>
        <w:spacing w:before="240"/>
        <w:rPr>
          <w:sz w:val="22"/>
          <w:szCs w:val="22"/>
        </w:rPr>
      </w:pPr>
      <w:r w:rsidRPr="5D3041A3">
        <w:rPr>
          <w:sz w:val="22"/>
          <w:szCs w:val="22"/>
        </w:rPr>
        <w:t>64 GB RAM</w:t>
      </w:r>
    </w:p>
    <w:p w14:paraId="2448906B" w14:textId="428C08B3" w:rsidR="000057A6" w:rsidRDefault="00D2714F" w:rsidP="0064687C">
      <w:pPr>
        <w:pStyle w:val="ListParagraph"/>
        <w:numPr>
          <w:ilvl w:val="0"/>
          <w:numId w:val="13"/>
        </w:numPr>
        <w:spacing w:before="240"/>
        <w:rPr>
          <w:sz w:val="22"/>
          <w:szCs w:val="22"/>
        </w:rPr>
      </w:pPr>
      <w:r w:rsidRPr="38490838">
        <w:rPr>
          <w:sz w:val="22"/>
          <w:szCs w:val="22"/>
        </w:rPr>
        <w:t>500 GB Thin Provisioned disk</w:t>
      </w:r>
    </w:p>
    <w:p w14:paraId="0BAA6135" w14:textId="78299D9B" w:rsidR="277E4D98" w:rsidRDefault="277E4D98" w:rsidP="38490838">
      <w:pPr>
        <w:pStyle w:val="ListParagraph"/>
        <w:numPr>
          <w:ilvl w:val="0"/>
          <w:numId w:val="13"/>
        </w:numPr>
        <w:spacing w:before="240"/>
        <w:rPr>
          <w:sz w:val="22"/>
          <w:szCs w:val="22"/>
        </w:rPr>
      </w:pPr>
      <w:r w:rsidRPr="544FCEDC">
        <w:rPr>
          <w:sz w:val="22"/>
          <w:szCs w:val="22"/>
        </w:rPr>
        <w:t>VMXNet3 NIC connected to Workload network</w:t>
      </w:r>
    </w:p>
    <w:p w14:paraId="09F62880" w14:textId="73AFEB72" w:rsidR="2C25AC99" w:rsidRDefault="2C25AC99" w:rsidP="0064687C">
      <w:pPr>
        <w:pStyle w:val="ListParagraph"/>
        <w:numPr>
          <w:ilvl w:val="0"/>
          <w:numId w:val="13"/>
        </w:numPr>
        <w:spacing w:before="240"/>
        <w:rPr>
          <w:rFonts w:eastAsiaTheme="minorEastAsia"/>
          <w:sz w:val="22"/>
          <w:szCs w:val="22"/>
        </w:rPr>
      </w:pPr>
      <w:r w:rsidRPr="5D3041A3">
        <w:rPr>
          <w:sz w:val="22"/>
          <w:szCs w:val="22"/>
        </w:rPr>
        <w:t xml:space="preserve">NVIDIA </w:t>
      </w:r>
      <w:r w:rsidR="51603B9C" w:rsidRPr="5D3041A3">
        <w:rPr>
          <w:sz w:val="22"/>
          <w:szCs w:val="22"/>
        </w:rPr>
        <w:t xml:space="preserve">vCS </w:t>
      </w:r>
      <w:r w:rsidRPr="5D3041A3">
        <w:rPr>
          <w:sz w:val="22"/>
          <w:szCs w:val="22"/>
        </w:rPr>
        <w:t>profile attached (A100-40C as an example)</w:t>
      </w:r>
    </w:p>
    <w:p w14:paraId="653515B3" w14:textId="3BD838A7" w:rsidR="00D2714F" w:rsidRPr="007277D7" w:rsidRDefault="00D2714F" w:rsidP="0064687C">
      <w:pPr>
        <w:pStyle w:val="ListParagraph"/>
        <w:numPr>
          <w:ilvl w:val="0"/>
          <w:numId w:val="13"/>
        </w:numPr>
        <w:spacing w:before="240"/>
        <w:rPr>
          <w:sz w:val="22"/>
          <w:szCs w:val="22"/>
        </w:rPr>
      </w:pPr>
      <w:r w:rsidRPr="38490838">
        <w:rPr>
          <w:sz w:val="22"/>
          <w:szCs w:val="22"/>
        </w:rPr>
        <w:t>Ubuntu Server 20.04</w:t>
      </w:r>
      <w:r w:rsidR="00591FA4" w:rsidRPr="38490838">
        <w:rPr>
          <w:sz w:val="22"/>
          <w:szCs w:val="22"/>
        </w:rPr>
        <w:t xml:space="preserve"> Server</w:t>
      </w:r>
      <w:r w:rsidRPr="38490838">
        <w:rPr>
          <w:sz w:val="22"/>
          <w:szCs w:val="22"/>
        </w:rPr>
        <w:t xml:space="preserve"> 64-bit</w:t>
      </w:r>
    </w:p>
    <w:p w14:paraId="49D0C809" w14:textId="51CF4DE4" w:rsidR="270E3945" w:rsidRDefault="270E3945" w:rsidP="38490838">
      <w:pPr>
        <w:pStyle w:val="ListParagraph"/>
        <w:numPr>
          <w:ilvl w:val="0"/>
          <w:numId w:val="13"/>
        </w:numPr>
        <w:spacing w:before="240"/>
        <w:rPr>
          <w:sz w:val="22"/>
          <w:szCs w:val="22"/>
        </w:rPr>
      </w:pPr>
      <w:r w:rsidRPr="544FCEDC">
        <w:rPr>
          <w:sz w:val="22"/>
          <w:szCs w:val="22"/>
        </w:rPr>
        <w:t>Configured for EFI boot</w:t>
      </w:r>
    </w:p>
    <w:p w14:paraId="2F183204" w14:textId="77777777" w:rsidR="00A809B6" w:rsidRPr="007277D7" w:rsidRDefault="00A809B6" w:rsidP="007277D7">
      <w:pPr>
        <w:pStyle w:val="ListParagraph"/>
        <w:spacing w:before="240"/>
        <w:ind w:left="360"/>
        <w:rPr>
          <w:rFonts w:eastAsiaTheme="minorEastAsia"/>
          <w:sz w:val="22"/>
          <w:szCs w:val="22"/>
        </w:rPr>
      </w:pPr>
    </w:p>
    <w:p w14:paraId="78D196F8" w14:textId="36CD2FE3" w:rsidR="005419A6" w:rsidRPr="006951E7" w:rsidRDefault="005419A6" w:rsidP="0064687C">
      <w:pPr>
        <w:pStyle w:val="ListParagraph"/>
        <w:numPr>
          <w:ilvl w:val="0"/>
          <w:numId w:val="24"/>
        </w:numPr>
        <w:spacing w:before="240"/>
        <w:ind w:left="360"/>
        <w:rPr>
          <w:sz w:val="22"/>
          <w:szCs w:val="22"/>
        </w:rPr>
      </w:pPr>
      <w:r w:rsidRPr="5D3041A3">
        <w:rPr>
          <w:sz w:val="22"/>
          <w:szCs w:val="22"/>
        </w:rPr>
        <w:t>In the vSphere Client, set the VM Options – Advanced – Edit Configuration for two GPU-specific arguments</w:t>
      </w:r>
      <w:r w:rsidR="57890E6C" w:rsidRPr="184D031A">
        <w:rPr>
          <w:sz w:val="22"/>
          <w:szCs w:val="22"/>
        </w:rPr>
        <w:t>.</w:t>
      </w:r>
    </w:p>
    <w:p w14:paraId="1B99A500" w14:textId="77777777" w:rsidR="005419A6" w:rsidRPr="006951E7" w:rsidRDefault="005419A6" w:rsidP="0064687C">
      <w:pPr>
        <w:pStyle w:val="ListParagraph"/>
        <w:numPr>
          <w:ilvl w:val="0"/>
          <w:numId w:val="14"/>
        </w:numPr>
        <w:spacing w:before="240"/>
        <w:rPr>
          <w:sz w:val="22"/>
          <w:szCs w:val="22"/>
        </w:rPr>
      </w:pPr>
      <w:r w:rsidRPr="0F701C3E">
        <w:rPr>
          <w:sz w:val="22"/>
          <w:szCs w:val="22"/>
        </w:rPr>
        <w:t xml:space="preserve">pciPassthru.use64BitMMIO = TRUE and </w:t>
      </w:r>
    </w:p>
    <w:p w14:paraId="0B56793B" w14:textId="7374395A" w:rsidR="005419A6" w:rsidRPr="006951E7" w:rsidRDefault="005419A6" w:rsidP="0064687C">
      <w:pPr>
        <w:pStyle w:val="ListParagraph"/>
        <w:numPr>
          <w:ilvl w:val="0"/>
          <w:numId w:val="14"/>
        </w:numPr>
        <w:spacing w:before="240"/>
        <w:rPr>
          <w:sz w:val="22"/>
          <w:szCs w:val="22"/>
        </w:rPr>
      </w:pPr>
      <w:r w:rsidRPr="5D3041A3">
        <w:rPr>
          <w:sz w:val="22"/>
          <w:szCs w:val="22"/>
        </w:rPr>
        <w:t>pciPassthru.64bitMMIOSizeGB=128</w:t>
      </w:r>
      <w:r w:rsidR="289AADE6" w:rsidRPr="5D3041A3">
        <w:rPr>
          <w:sz w:val="22"/>
          <w:szCs w:val="22"/>
        </w:rPr>
        <w:t xml:space="preserve"> </w:t>
      </w:r>
      <w:r>
        <w:t xml:space="preserve">(or </w:t>
      </w:r>
      <w:r w:rsidR="1A0ECD11">
        <w:t>256</w:t>
      </w:r>
      <w:r>
        <w:t xml:space="preserve"> depending on the memory size of your GPU)</w:t>
      </w:r>
    </w:p>
    <w:p w14:paraId="7E865070" w14:textId="6E5F0BE3" w:rsidR="005419A6" w:rsidRPr="00895080" w:rsidRDefault="005419A6" w:rsidP="0064687C">
      <w:pPr>
        <w:pStyle w:val="ListParagraph"/>
        <w:numPr>
          <w:ilvl w:val="0"/>
          <w:numId w:val="14"/>
        </w:numPr>
        <w:spacing w:before="240"/>
        <w:rPr>
          <w:rStyle w:val="Hyperlink"/>
          <w:color w:val="auto"/>
          <w:sz w:val="22"/>
          <w:szCs w:val="22"/>
          <w:u w:val="none"/>
        </w:rPr>
      </w:pPr>
      <w:r w:rsidRPr="38490838">
        <w:rPr>
          <w:sz w:val="22"/>
          <w:szCs w:val="22"/>
        </w:rPr>
        <w:t>For details on these settings see</w:t>
      </w:r>
      <w:r w:rsidR="2A829241" w:rsidRPr="38490838">
        <w:rPr>
          <w:sz w:val="22"/>
          <w:szCs w:val="22"/>
        </w:rPr>
        <w:t xml:space="preserve"> the</w:t>
      </w:r>
      <w:r w:rsidRPr="38490838">
        <w:rPr>
          <w:sz w:val="22"/>
          <w:szCs w:val="22"/>
        </w:rPr>
        <w:t xml:space="preserve"> blog article at</w:t>
      </w:r>
      <w:r w:rsidR="0D840EBF" w:rsidRPr="38490838">
        <w:rPr>
          <w:sz w:val="22"/>
          <w:szCs w:val="22"/>
        </w:rPr>
        <w:t>:</w:t>
      </w:r>
      <w:r w:rsidRPr="38490838">
        <w:rPr>
          <w:sz w:val="22"/>
          <w:szCs w:val="22"/>
        </w:rPr>
        <w:t xml:space="preserve"> </w:t>
      </w:r>
      <w:hyperlink r:id="rId16">
        <w:r w:rsidRPr="38490838">
          <w:rPr>
            <w:rStyle w:val="Hyperlink"/>
            <w:sz w:val="22"/>
            <w:szCs w:val="22"/>
          </w:rPr>
          <w:t>https://blogs.vmware.com/apps/2018/09/using-gpus-with-virtual-machines-on-vsphere-part-2-vmdirectpath-i-o.html</w:t>
        </w:r>
      </w:hyperlink>
    </w:p>
    <w:p w14:paraId="0CB02227" w14:textId="77777777" w:rsidR="00895080" w:rsidRPr="00895080" w:rsidRDefault="00895080" w:rsidP="007277D7">
      <w:pPr>
        <w:pStyle w:val="ListParagraph"/>
        <w:spacing w:before="240"/>
        <w:ind w:left="1080"/>
        <w:rPr>
          <w:rFonts w:cstheme="minorHAnsi"/>
          <w:sz w:val="22"/>
          <w:szCs w:val="22"/>
        </w:rPr>
      </w:pPr>
    </w:p>
    <w:p w14:paraId="6376BEA1" w14:textId="130C8AD6" w:rsidR="005419A6" w:rsidRPr="004E36BB" w:rsidRDefault="005419A6" w:rsidP="0064687C">
      <w:pPr>
        <w:pStyle w:val="ListParagraph"/>
        <w:numPr>
          <w:ilvl w:val="0"/>
          <w:numId w:val="24"/>
        </w:numPr>
        <w:spacing w:before="240"/>
        <w:ind w:left="360"/>
        <w:rPr>
          <w:sz w:val="22"/>
          <w:szCs w:val="22"/>
        </w:rPr>
      </w:pPr>
      <w:r w:rsidRPr="38490838">
        <w:rPr>
          <w:sz w:val="22"/>
          <w:szCs w:val="22"/>
        </w:rPr>
        <w:t>In the vSphere Client, choose the VM, use Edit Settings – Virtual Hardware – Add New Device and for PCI Device</w:t>
      </w:r>
      <w:r w:rsidR="33DF6930" w:rsidRPr="38490838">
        <w:rPr>
          <w:sz w:val="22"/>
          <w:szCs w:val="22"/>
        </w:rPr>
        <w:t>, select NVIDIA GRID vGPU and</w:t>
      </w:r>
      <w:r w:rsidRPr="38490838">
        <w:rPr>
          <w:sz w:val="22"/>
          <w:szCs w:val="22"/>
        </w:rPr>
        <w:t xml:space="preserve"> choose the </w:t>
      </w:r>
      <w:r w:rsidR="009A4F99" w:rsidRPr="38490838">
        <w:rPr>
          <w:sz w:val="22"/>
          <w:szCs w:val="22"/>
        </w:rPr>
        <w:t xml:space="preserve">appropriate </w:t>
      </w:r>
      <w:r w:rsidR="46950B80" w:rsidRPr="38490838">
        <w:rPr>
          <w:sz w:val="22"/>
          <w:szCs w:val="22"/>
        </w:rPr>
        <w:t xml:space="preserve">vCS </w:t>
      </w:r>
      <w:r w:rsidR="009A4F99" w:rsidRPr="38490838">
        <w:rPr>
          <w:sz w:val="22"/>
          <w:szCs w:val="22"/>
        </w:rPr>
        <w:t xml:space="preserve">profile </w:t>
      </w:r>
      <w:r w:rsidRPr="38490838">
        <w:rPr>
          <w:sz w:val="22"/>
          <w:szCs w:val="22"/>
        </w:rPr>
        <w:t xml:space="preserve">that you want this VM to have assigned to it. </w:t>
      </w:r>
    </w:p>
    <w:p w14:paraId="1B11AF0E" w14:textId="2F698982" w:rsidR="5150D9CF" w:rsidRDefault="5150D9CF" w:rsidP="38490838">
      <w:pPr>
        <w:pStyle w:val="ListParagraph"/>
        <w:numPr>
          <w:ilvl w:val="0"/>
          <w:numId w:val="24"/>
        </w:numPr>
        <w:spacing w:before="240"/>
        <w:ind w:left="360"/>
        <w:rPr>
          <w:rFonts w:eastAsiaTheme="minorEastAsia"/>
          <w:sz w:val="22"/>
          <w:szCs w:val="22"/>
        </w:rPr>
      </w:pPr>
      <w:r w:rsidRPr="38490838">
        <w:rPr>
          <w:sz w:val="22"/>
          <w:szCs w:val="22"/>
        </w:rPr>
        <w:t>Now power on the VM and install Ubuntu 20.04.</w:t>
      </w:r>
    </w:p>
    <w:p w14:paraId="5D7C142F" w14:textId="369F1EF5" w:rsidR="005419A6" w:rsidRPr="006951E7" w:rsidRDefault="3932215E" w:rsidP="0064687C">
      <w:pPr>
        <w:pStyle w:val="ListParagraph"/>
        <w:numPr>
          <w:ilvl w:val="0"/>
          <w:numId w:val="24"/>
        </w:numPr>
        <w:spacing w:before="240"/>
        <w:ind w:left="360"/>
        <w:rPr>
          <w:sz w:val="22"/>
          <w:szCs w:val="22"/>
        </w:rPr>
      </w:pPr>
      <w:r w:rsidRPr="38490838">
        <w:rPr>
          <w:sz w:val="22"/>
          <w:szCs w:val="22"/>
        </w:rPr>
        <w:t>G</w:t>
      </w:r>
      <w:r w:rsidR="005419A6" w:rsidRPr="38490838">
        <w:rPr>
          <w:sz w:val="22"/>
          <w:szCs w:val="22"/>
        </w:rPr>
        <w:t>ive the VM a static IP address and supply it with the Gateway and DNS addresses so that it can reach the internet.</w:t>
      </w:r>
    </w:p>
    <w:p w14:paraId="51FE6FDA" w14:textId="130C8AD6" w:rsidR="005419A6" w:rsidRPr="006951E7" w:rsidRDefault="005419A6" w:rsidP="38490838">
      <w:pPr>
        <w:pStyle w:val="ListParagraph"/>
        <w:numPr>
          <w:ilvl w:val="0"/>
          <w:numId w:val="24"/>
        </w:numPr>
        <w:spacing w:before="240"/>
        <w:ind w:left="360"/>
        <w:rPr>
          <w:rFonts w:eastAsiaTheme="minorEastAsia"/>
          <w:sz w:val="22"/>
          <w:szCs w:val="22"/>
        </w:rPr>
      </w:pPr>
      <w:commentRangeStart w:id="50"/>
      <w:r w:rsidRPr="38490838">
        <w:rPr>
          <w:sz w:val="22"/>
          <w:szCs w:val="22"/>
        </w:rPr>
        <w:t>Setup NTP synchronization on the VM</w:t>
      </w:r>
      <w:commentRangeEnd w:id="50"/>
      <w:r>
        <w:rPr>
          <w:rStyle w:val="CommentReference"/>
        </w:rPr>
        <w:commentReference w:id="50"/>
      </w:r>
    </w:p>
    <w:p w14:paraId="20F4582C" w14:textId="130C8AD6" w:rsidR="0072772B" w:rsidRDefault="005419A6" w:rsidP="0064687C">
      <w:pPr>
        <w:pStyle w:val="ListParagraph"/>
        <w:numPr>
          <w:ilvl w:val="0"/>
          <w:numId w:val="24"/>
        </w:numPr>
        <w:spacing w:before="240"/>
        <w:ind w:left="360"/>
        <w:rPr>
          <w:sz w:val="22"/>
          <w:szCs w:val="22"/>
        </w:rPr>
      </w:pPr>
      <w:r w:rsidRPr="38490838">
        <w:rPr>
          <w:sz w:val="22"/>
          <w:szCs w:val="22"/>
        </w:rPr>
        <w:t xml:space="preserve">Turn swapping off by </w:t>
      </w:r>
      <w:r w:rsidR="0072772B" w:rsidRPr="38490838">
        <w:rPr>
          <w:sz w:val="22"/>
          <w:szCs w:val="22"/>
        </w:rPr>
        <w:t>running:</w:t>
      </w:r>
    </w:p>
    <w:p w14:paraId="39E09BD3" w14:textId="77777777" w:rsidR="0072772B" w:rsidRPr="007277D7" w:rsidRDefault="0072772B" w:rsidP="007277D7">
      <w:pPr>
        <w:pStyle w:val="ListParagraph"/>
        <w:spacing w:before="240"/>
        <w:ind w:left="360"/>
        <w:rPr>
          <w:sz w:val="22"/>
          <w:szCs w:val="22"/>
        </w:rPr>
      </w:pPr>
    </w:p>
    <w:p w14:paraId="5C42CEEE" w14:textId="38A790C6" w:rsidR="0072772B" w:rsidRDefault="005419A6" w:rsidP="184D031A">
      <w:pPr>
        <w:pStyle w:val="Code"/>
        <w:rPr>
          <w:rFonts w:ascii="Calibri" w:eastAsia="Times New Roman" w:hAnsi="Calibri" w:cs="Calibri"/>
          <w:i/>
          <w:color w:val="595959" w:themeColor="text1" w:themeTint="A6"/>
        </w:rPr>
      </w:pPr>
      <w:r>
        <w:t>sudo swapoff -a</w:t>
      </w:r>
    </w:p>
    <w:p w14:paraId="7B870DF6" w14:textId="77777777" w:rsidR="0072772B" w:rsidRPr="007277D7" w:rsidRDefault="0072772B" w:rsidP="007277D7">
      <w:pPr>
        <w:pStyle w:val="ListParagraph"/>
        <w:spacing w:before="240"/>
        <w:ind w:left="360" w:firstLine="360"/>
        <w:rPr>
          <w:rFonts w:ascii="Calibri" w:eastAsia="Times New Roman" w:hAnsi="Calibri" w:cs="Calibri"/>
          <w:i/>
          <w:color w:val="595959" w:themeColor="text1" w:themeTint="A6"/>
          <w:sz w:val="22"/>
          <w:szCs w:val="22"/>
        </w:rPr>
      </w:pPr>
    </w:p>
    <w:p w14:paraId="2915E320" w14:textId="5C4D4127" w:rsidR="005419A6" w:rsidRPr="006951E7" w:rsidRDefault="7CBAF2BC" w:rsidP="0064687C">
      <w:pPr>
        <w:pStyle w:val="ListParagraph"/>
        <w:numPr>
          <w:ilvl w:val="0"/>
          <w:numId w:val="24"/>
        </w:numPr>
        <w:spacing w:before="240"/>
        <w:ind w:left="360"/>
        <w:rPr>
          <w:sz w:val="22"/>
          <w:szCs w:val="22"/>
        </w:rPr>
      </w:pPr>
      <w:r w:rsidRPr="38490838">
        <w:rPr>
          <w:sz w:val="22"/>
          <w:szCs w:val="22"/>
        </w:rPr>
        <w:t xml:space="preserve">Next </w:t>
      </w:r>
      <w:r w:rsidR="21BDC3D7" w:rsidRPr="38490838">
        <w:rPr>
          <w:sz w:val="22"/>
          <w:szCs w:val="22"/>
        </w:rPr>
        <w:t>edit</w:t>
      </w:r>
      <w:r w:rsidR="005419A6" w:rsidRPr="38490838">
        <w:rPr>
          <w:sz w:val="22"/>
          <w:szCs w:val="22"/>
        </w:rPr>
        <w:t xml:space="preserve"> the “swap.img” line in </w:t>
      </w:r>
      <w:r w:rsidR="005419A6" w:rsidRPr="38490838">
        <w:rPr>
          <w:i/>
          <w:iCs/>
          <w:sz w:val="22"/>
          <w:szCs w:val="22"/>
        </w:rPr>
        <w:t>/etc/fstab</w:t>
      </w:r>
      <w:r w:rsidR="005419A6" w:rsidRPr="38490838">
        <w:rPr>
          <w:sz w:val="22"/>
          <w:szCs w:val="22"/>
        </w:rPr>
        <w:t xml:space="preserve"> to have a comment or # against the first swap.img entry. Example below</w:t>
      </w:r>
    </w:p>
    <w:p w14:paraId="47B70FCD" w14:textId="77777777" w:rsidR="005419A6" w:rsidRPr="006951E7" w:rsidRDefault="005419A6" w:rsidP="007277D7">
      <w:pPr>
        <w:pStyle w:val="ListParagraph"/>
        <w:spacing w:before="240"/>
        <w:ind w:left="360"/>
        <w:rPr>
          <w:rFonts w:cstheme="minorHAnsi"/>
          <w:sz w:val="22"/>
          <w:szCs w:val="22"/>
        </w:rPr>
      </w:pPr>
    </w:p>
    <w:p w14:paraId="54E608C2" w14:textId="77777777" w:rsidR="005419A6" w:rsidRPr="007277D7" w:rsidRDefault="005419A6" w:rsidP="184D031A">
      <w:pPr>
        <w:pStyle w:val="Code"/>
        <w:rPr>
          <w:rFonts w:ascii="Calibri" w:eastAsia="Times New Roman" w:hAnsi="Calibri" w:cs="Calibri"/>
          <w:i/>
          <w:color w:val="595959" w:themeColor="text1" w:themeTint="A6"/>
        </w:rPr>
      </w:pPr>
      <w:r>
        <w:t># /boot/efi was on /dev/sda1 during curtin installation</w:t>
      </w:r>
    </w:p>
    <w:p w14:paraId="17EAD9CA" w14:textId="77777777" w:rsidR="005419A6" w:rsidRPr="007277D7" w:rsidRDefault="005419A6" w:rsidP="184D031A">
      <w:pPr>
        <w:pStyle w:val="Code"/>
        <w:rPr>
          <w:rFonts w:ascii="Calibri" w:eastAsia="Times New Roman" w:hAnsi="Calibri" w:cs="Calibri"/>
          <w:i/>
          <w:color w:val="595959" w:themeColor="text1" w:themeTint="A6"/>
        </w:rPr>
      </w:pPr>
      <w:r>
        <w:t>/dev/disk/by-uuid/476D-E9</w:t>
      </w:r>
      <w:r w:rsidRPr="544FCEDC">
        <w:rPr>
          <w:rFonts w:ascii="Calibri" w:eastAsia="Times New Roman" w:hAnsi="Calibri" w:cs="Calibri"/>
          <w:i/>
          <w:iCs/>
          <w:color w:val="595959" w:themeColor="text1" w:themeTint="A6"/>
        </w:rPr>
        <w:t>94 /boot/efi vfat defaults 0 0</w:t>
      </w:r>
    </w:p>
    <w:p w14:paraId="27B1CFA9" w14:textId="77777777" w:rsidR="005419A6" w:rsidRDefault="005419A6" w:rsidP="184D031A">
      <w:pPr>
        <w:pStyle w:val="Code"/>
        <w:rPr>
          <w:rFonts w:ascii="Calibri" w:eastAsia="Times New Roman" w:hAnsi="Calibri" w:cs="Calibri"/>
          <w:i/>
          <w:color w:val="595959" w:themeColor="text1" w:themeTint="A6"/>
        </w:rPr>
      </w:pPr>
      <w:r>
        <w:t>#/swap.img      none    swap    sw      0       0</w:t>
      </w:r>
    </w:p>
    <w:p w14:paraId="6BD88D4C" w14:textId="77777777" w:rsidR="00FE114D" w:rsidRPr="007277D7" w:rsidRDefault="00FE114D" w:rsidP="007277D7">
      <w:pPr>
        <w:pStyle w:val="ListParagraph"/>
        <w:spacing w:before="240"/>
        <w:ind w:left="1080"/>
        <w:rPr>
          <w:rFonts w:ascii="Calibri" w:eastAsia="Times New Roman" w:hAnsi="Calibri" w:cs="Calibri"/>
          <w:i/>
          <w:color w:val="595959" w:themeColor="text1" w:themeTint="A6"/>
          <w:sz w:val="22"/>
          <w:szCs w:val="22"/>
        </w:rPr>
      </w:pPr>
    </w:p>
    <w:p w14:paraId="51277154" w14:textId="130C8AD6" w:rsidR="00FE114D" w:rsidRDefault="005419A6" w:rsidP="0064687C">
      <w:pPr>
        <w:pStyle w:val="ListParagraph"/>
        <w:numPr>
          <w:ilvl w:val="0"/>
          <w:numId w:val="24"/>
        </w:numPr>
        <w:spacing w:before="240"/>
        <w:ind w:left="360"/>
        <w:rPr>
          <w:sz w:val="22"/>
          <w:szCs w:val="22"/>
        </w:rPr>
      </w:pPr>
      <w:r w:rsidRPr="38490838">
        <w:rPr>
          <w:sz w:val="22"/>
          <w:szCs w:val="22"/>
        </w:rPr>
        <w:t xml:space="preserve">Disable the firewall on Ubuntu using the command </w:t>
      </w:r>
    </w:p>
    <w:p w14:paraId="0D2FBC8A" w14:textId="77777777" w:rsidR="00FE114D" w:rsidRDefault="00FE114D" w:rsidP="007277D7">
      <w:pPr>
        <w:pStyle w:val="ListParagraph"/>
        <w:spacing w:before="240"/>
        <w:ind w:left="360"/>
        <w:rPr>
          <w:sz w:val="22"/>
          <w:szCs w:val="22"/>
        </w:rPr>
      </w:pPr>
    </w:p>
    <w:p w14:paraId="6B783F7D" w14:textId="1716082C" w:rsidR="005419A6" w:rsidRDefault="005419A6" w:rsidP="184D031A">
      <w:pPr>
        <w:pStyle w:val="Code"/>
        <w:rPr>
          <w:rFonts w:ascii="Calibri" w:eastAsia="Times New Roman" w:hAnsi="Calibri" w:cs="Calibri"/>
          <w:i/>
          <w:color w:val="595959" w:themeColor="text1" w:themeTint="A6"/>
        </w:rPr>
      </w:pPr>
      <w:r>
        <w:t>sudo systemctl disable ufw</w:t>
      </w:r>
    </w:p>
    <w:p w14:paraId="461F34C9" w14:textId="77777777" w:rsidR="00FE114D" w:rsidRPr="007277D7" w:rsidRDefault="00FE114D" w:rsidP="007277D7">
      <w:pPr>
        <w:pStyle w:val="ListParagraph"/>
        <w:spacing w:before="240"/>
        <w:ind w:left="1080"/>
        <w:rPr>
          <w:rFonts w:ascii="Calibri" w:eastAsia="Times New Roman" w:hAnsi="Calibri" w:cs="Calibri"/>
          <w:i/>
          <w:color w:val="595959" w:themeColor="text1" w:themeTint="A6"/>
          <w:sz w:val="22"/>
          <w:szCs w:val="22"/>
        </w:rPr>
      </w:pPr>
    </w:p>
    <w:p w14:paraId="50F5A5D6" w14:textId="130C8AD6" w:rsidR="005419A6" w:rsidRPr="006951E7" w:rsidRDefault="005419A6" w:rsidP="38490838">
      <w:pPr>
        <w:pStyle w:val="ListParagraph"/>
        <w:numPr>
          <w:ilvl w:val="0"/>
          <w:numId w:val="24"/>
        </w:numPr>
        <w:spacing w:before="240"/>
        <w:ind w:left="360"/>
        <w:rPr>
          <w:rFonts w:eastAsiaTheme="minorEastAsia"/>
          <w:sz w:val="22"/>
          <w:szCs w:val="22"/>
        </w:rPr>
      </w:pPr>
      <w:r w:rsidRPr="38490838">
        <w:rPr>
          <w:sz w:val="22"/>
          <w:szCs w:val="22"/>
        </w:rPr>
        <w:t>Install containerd and kubeadm onto this VM, so that it can participate in the TKG cluster.</w:t>
      </w:r>
    </w:p>
    <w:p w14:paraId="7AE7F41B" w14:textId="77777777" w:rsidR="005419A6" w:rsidRPr="006E1740" w:rsidRDefault="005419A6" w:rsidP="0064687C">
      <w:pPr>
        <w:pStyle w:val="ListParagraph"/>
        <w:numPr>
          <w:ilvl w:val="0"/>
          <w:numId w:val="7"/>
        </w:numPr>
        <w:spacing w:before="240"/>
        <w:ind w:left="1080"/>
        <w:rPr>
          <w:rStyle w:val="Hyperlink"/>
          <w:sz w:val="22"/>
          <w:szCs w:val="22"/>
        </w:rPr>
      </w:pPr>
      <w:r w:rsidRPr="0F701C3E">
        <w:t xml:space="preserve">containerd: </w:t>
      </w:r>
      <w:hyperlink r:id="rId17">
        <w:r w:rsidRPr="0F701C3E">
          <w:rPr>
            <w:rStyle w:val="Hyperlink"/>
            <w:sz w:val="22"/>
            <w:szCs w:val="22"/>
          </w:rPr>
          <w:t>https://kubernetes.io/docs/setup/production-environment/container-runtimes/</w:t>
        </w:r>
      </w:hyperlink>
    </w:p>
    <w:p w14:paraId="1BE39F01" w14:textId="640FEDC9" w:rsidR="00C353AD" w:rsidRDefault="005419A6" w:rsidP="0064687C">
      <w:pPr>
        <w:pStyle w:val="ListParagraph"/>
        <w:numPr>
          <w:ilvl w:val="0"/>
          <w:numId w:val="7"/>
        </w:numPr>
        <w:spacing w:before="240"/>
        <w:ind w:left="1080"/>
        <w:rPr>
          <w:rStyle w:val="Hyperlink"/>
        </w:rPr>
      </w:pPr>
      <w:commentRangeStart w:id="51"/>
      <w:commentRangeStart w:id="52"/>
      <w:commentRangeStart w:id="53"/>
      <w:r>
        <w:lastRenderedPageBreak/>
        <w:t xml:space="preserve">kubeadm </w:t>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r>
        <w:t xml:space="preserve">: </w:t>
      </w:r>
      <w:hyperlink r:id="rId18">
        <w:r w:rsidRPr="7B9283BD">
          <w:rPr>
            <w:rStyle w:val="Hyperlink"/>
            <w:sz w:val="22"/>
            <w:szCs w:val="22"/>
          </w:rPr>
          <w:t>https://kubernetes.io/docs/setup/production-environment/tools/kubeadm/install-kubeadm/</w:t>
        </w:r>
      </w:hyperlink>
    </w:p>
    <w:p w14:paraId="38B163E5" w14:textId="6D233F5A" w:rsidR="00C353AD" w:rsidRDefault="2EDD556A" w:rsidP="0064687C">
      <w:pPr>
        <w:numPr>
          <w:ilvl w:val="0"/>
          <w:numId w:val="24"/>
        </w:numPr>
        <w:spacing w:after="0" w:line="240" w:lineRule="auto"/>
        <w:ind w:left="360"/>
        <w:textAlignment w:val="center"/>
        <w:rPr>
          <w:rFonts w:ascii="Calibri" w:eastAsia="Times New Roman" w:hAnsi="Calibri" w:cs="Calibri"/>
        </w:rPr>
      </w:pPr>
      <w:r w:rsidRPr="38490838">
        <w:rPr>
          <w:rFonts w:ascii="Calibri" w:eastAsia="Times New Roman" w:hAnsi="Calibri" w:cs="Calibri"/>
        </w:rPr>
        <w:t xml:space="preserve">In additiona, </w:t>
      </w:r>
      <w:r w:rsidR="32226234" w:rsidRPr="38490838">
        <w:rPr>
          <w:rFonts w:ascii="Calibri" w:eastAsia="Times New Roman" w:hAnsi="Calibri" w:cs="Calibri"/>
        </w:rPr>
        <w:t>t</w:t>
      </w:r>
      <w:r w:rsidR="00C353AD" w:rsidRPr="38490838">
        <w:rPr>
          <w:rFonts w:ascii="Calibri" w:eastAsia="Times New Roman" w:hAnsi="Calibri" w:cs="Calibri"/>
        </w:rPr>
        <w:t>o ensure that containerd is running correctly along with the kubelet process, the KUBELET_EXTRA_ARGS variable on the kubelet command line (seen using a ps -eaf) should be set to the values as seen here:</w:t>
      </w:r>
    </w:p>
    <w:p w14:paraId="437833C4" w14:textId="77777777" w:rsidR="00FE114D" w:rsidRPr="007277D7" w:rsidRDefault="00FE114D" w:rsidP="007277D7">
      <w:pPr>
        <w:spacing w:after="0" w:line="240" w:lineRule="auto"/>
        <w:ind w:left="360" w:firstLine="360"/>
        <w:textAlignment w:val="center"/>
        <w:rPr>
          <w:rFonts w:ascii="Calibri" w:eastAsia="Times New Roman" w:hAnsi="Calibri" w:cs="Calibri"/>
          <w:i/>
          <w:color w:val="595959" w:themeColor="text1" w:themeTint="A6"/>
        </w:rPr>
      </w:pPr>
    </w:p>
    <w:p w14:paraId="4F557C95" w14:textId="24826E9C" w:rsidR="00C353AD" w:rsidRPr="00300FF1" w:rsidRDefault="00C353AD" w:rsidP="184D031A">
      <w:pPr>
        <w:pStyle w:val="Code"/>
      </w:pPr>
      <w:r>
        <w:t>KUBELET_EXTRA_ARGS="--container-runtime=remote --runtime-request-timeout=15m --container-runtime-endpoint=unix:///run/containerd/containerd.sock"</w:t>
      </w:r>
    </w:p>
    <w:p w14:paraId="1D993686" w14:textId="77777777" w:rsidR="00C353AD" w:rsidRPr="00DF146D" w:rsidRDefault="00C353AD">
      <w:pPr>
        <w:spacing w:after="0" w:line="240" w:lineRule="auto"/>
        <w:textAlignment w:val="center"/>
        <w:rPr>
          <w:rFonts w:ascii="Calibri" w:eastAsia="Times New Roman" w:hAnsi="Calibri" w:cs="Calibri"/>
        </w:rPr>
      </w:pPr>
    </w:p>
    <w:p w14:paraId="19CD76B8" w14:textId="40F9DD8E" w:rsidR="00C353AD" w:rsidRPr="00DF146D" w:rsidRDefault="00C353AD" w:rsidP="0064687C">
      <w:pPr>
        <w:numPr>
          <w:ilvl w:val="0"/>
          <w:numId w:val="24"/>
        </w:numPr>
        <w:spacing w:after="0" w:line="240" w:lineRule="auto"/>
        <w:ind w:left="360"/>
        <w:textAlignment w:val="center"/>
        <w:rPr>
          <w:rFonts w:ascii="Calibri" w:eastAsia="Times New Roman" w:hAnsi="Calibri" w:cs="Calibri"/>
        </w:rPr>
      </w:pPr>
      <w:r w:rsidRPr="38490838">
        <w:rPr>
          <w:rFonts w:ascii="Calibri" w:eastAsia="Times New Roman" w:hAnsi="Calibri" w:cs="Calibri"/>
        </w:rPr>
        <w:t>The line given above can be placed into a file named /etc/default/kubelet</w:t>
      </w:r>
      <w:commentRangeStart w:id="54"/>
      <w:r w:rsidRPr="38490838">
        <w:rPr>
          <w:rFonts w:ascii="Calibri" w:eastAsia="Times New Roman" w:hAnsi="Calibri" w:cs="Calibri"/>
        </w:rPr>
        <w:t xml:space="preserve"> if required.</w:t>
      </w:r>
      <w:commentRangeEnd w:id="54"/>
      <w:r>
        <w:rPr>
          <w:rStyle w:val="CommentReference"/>
        </w:rPr>
        <w:commentReference w:id="54"/>
      </w:r>
    </w:p>
    <w:p w14:paraId="7A50219E" w14:textId="40F9DD8E" w:rsidR="00C353AD" w:rsidRDefault="00C353AD" w:rsidP="0064687C">
      <w:pPr>
        <w:numPr>
          <w:ilvl w:val="0"/>
          <w:numId w:val="24"/>
        </w:numPr>
        <w:spacing w:after="0" w:line="240" w:lineRule="auto"/>
        <w:ind w:left="360"/>
        <w:textAlignment w:val="center"/>
        <w:rPr>
          <w:rFonts w:ascii="Calibri" w:eastAsia="Times New Roman" w:hAnsi="Calibri" w:cs="Calibri"/>
        </w:rPr>
      </w:pPr>
      <w:r w:rsidRPr="38490838">
        <w:rPr>
          <w:rFonts w:ascii="Calibri" w:eastAsia="Times New Roman" w:hAnsi="Calibri" w:cs="Calibri"/>
        </w:rPr>
        <w:t>Following that file editing, the commands following should be used to restart the processes:</w:t>
      </w:r>
    </w:p>
    <w:p w14:paraId="207EB29A" w14:textId="77777777" w:rsidR="00FE114D" w:rsidRPr="00DF146D" w:rsidRDefault="00FE114D" w:rsidP="007277D7">
      <w:pPr>
        <w:spacing w:after="0" w:line="240" w:lineRule="auto"/>
        <w:ind w:left="360"/>
        <w:textAlignment w:val="center"/>
        <w:rPr>
          <w:rFonts w:ascii="Calibri" w:eastAsia="Times New Roman" w:hAnsi="Calibri" w:cs="Calibri"/>
        </w:rPr>
      </w:pPr>
    </w:p>
    <w:p w14:paraId="6F26B41D" w14:textId="77777777" w:rsidR="00C353AD" w:rsidRDefault="00C353AD" w:rsidP="184D031A">
      <w:pPr>
        <w:pStyle w:val="Code"/>
      </w:pPr>
      <w:r>
        <w:t>systemctl daemon-reload</w:t>
      </w:r>
    </w:p>
    <w:p w14:paraId="3AD8B758" w14:textId="5ECAA03D" w:rsidR="00C353AD" w:rsidRDefault="00C353AD" w:rsidP="184D031A">
      <w:pPr>
        <w:pStyle w:val="Code"/>
      </w:pPr>
      <w:r>
        <w:t>systemctl restart containerd</w:t>
      </w:r>
    </w:p>
    <w:p w14:paraId="26FE79B8" w14:textId="28BB1C50" w:rsidR="00C353AD" w:rsidRPr="00300FF1" w:rsidRDefault="00C353AD" w:rsidP="184D031A">
      <w:pPr>
        <w:pStyle w:val="Code"/>
      </w:pPr>
      <w:r>
        <w:t>systemctl restart kubelet</w:t>
      </w:r>
    </w:p>
    <w:p w14:paraId="69E70FDC" w14:textId="4DE8D394" w:rsidR="00BA081E" w:rsidRPr="00DF146D" w:rsidRDefault="00BA081E" w:rsidP="661A8598">
      <w:pPr>
        <w:spacing w:after="0" w:line="240" w:lineRule="auto"/>
        <w:ind w:left="360" w:firstLine="360"/>
        <w:textAlignment w:val="center"/>
        <w:rPr>
          <w:rFonts w:ascii="Calibri" w:eastAsia="Times New Roman" w:hAnsi="Calibri" w:cs="Calibri"/>
          <w:i/>
          <w:color w:val="595959" w:themeColor="text1" w:themeTint="A6"/>
        </w:rPr>
      </w:pPr>
    </w:p>
    <w:p w14:paraId="62743AC2" w14:textId="436FD488" w:rsidR="56424D40" w:rsidRDefault="56424D40" w:rsidP="0064687C">
      <w:pPr>
        <w:numPr>
          <w:ilvl w:val="0"/>
          <w:numId w:val="24"/>
        </w:numPr>
        <w:spacing w:after="0" w:line="240" w:lineRule="auto"/>
        <w:ind w:left="360"/>
      </w:pPr>
      <w:r w:rsidRPr="38490838">
        <w:rPr>
          <w:rFonts w:ascii="Calibri" w:eastAsia="Times New Roman" w:hAnsi="Calibri" w:cs="Calibri"/>
        </w:rPr>
        <w:t>On your Ubuntu VM, run the command “</w:t>
      </w:r>
      <w:r w:rsidR="2371EC18" w:rsidRPr="38490838">
        <w:rPr>
          <w:rFonts w:ascii="Courier New" w:eastAsiaTheme="minorEastAsia" w:hAnsi="Courier New"/>
          <w:sz w:val="20"/>
          <w:szCs w:val="20"/>
        </w:rPr>
        <w:t xml:space="preserve">sudo </w:t>
      </w:r>
      <w:commentRangeStart w:id="55"/>
      <w:commentRangeStart w:id="56"/>
      <w:r w:rsidRPr="38490838">
        <w:rPr>
          <w:rFonts w:ascii="Courier New" w:eastAsiaTheme="minorEastAsia" w:hAnsi="Courier New"/>
          <w:sz w:val="20"/>
          <w:szCs w:val="20"/>
        </w:rPr>
        <w:t>ctr version</w:t>
      </w:r>
      <w:commentRangeEnd w:id="55"/>
      <w:r>
        <w:rPr>
          <w:rStyle w:val="CommentReference"/>
        </w:rPr>
        <w:commentReference w:id="55"/>
      </w:r>
      <w:commentRangeEnd w:id="56"/>
      <w:r>
        <w:rPr>
          <w:rStyle w:val="CommentReference"/>
        </w:rPr>
        <w:commentReference w:id="56"/>
      </w:r>
      <w:r w:rsidRPr="38490838">
        <w:rPr>
          <w:rFonts w:ascii="Calibri" w:eastAsia="Times New Roman" w:hAnsi="Calibri" w:cs="Calibri"/>
        </w:rPr>
        <w:t>” This should produce output similar to the following</w:t>
      </w:r>
      <w:r w:rsidR="2CC545B7" w:rsidRPr="38490838">
        <w:rPr>
          <w:rFonts w:ascii="Calibri" w:eastAsia="Times New Roman" w:hAnsi="Calibri" w:cs="Calibri"/>
        </w:rPr>
        <w:t>:</w:t>
      </w:r>
    </w:p>
    <w:p w14:paraId="3DC41CC6" w14:textId="63EAD2AD" w:rsidR="56424D40" w:rsidRDefault="56424D40" w:rsidP="661A8598">
      <w:pPr>
        <w:spacing w:after="0" w:line="240" w:lineRule="auto"/>
      </w:pPr>
      <w:r w:rsidRPr="661A8598">
        <w:rPr>
          <w:rFonts w:ascii="Courier New" w:eastAsiaTheme="minorEastAsia" w:hAnsi="Courier New"/>
          <w:sz w:val="20"/>
          <w:szCs w:val="20"/>
        </w:rPr>
        <w:t>Client:</w:t>
      </w:r>
    </w:p>
    <w:p w14:paraId="7BE03DBD" w14:textId="7BB9FA35" w:rsidR="56424D40" w:rsidRDefault="56424D40" w:rsidP="1EB39DD6">
      <w:pPr>
        <w:spacing w:after="0" w:line="240" w:lineRule="auto"/>
      </w:pPr>
      <w:r w:rsidRPr="661A8598">
        <w:rPr>
          <w:rFonts w:ascii="Courier New" w:eastAsiaTheme="minorEastAsia" w:hAnsi="Courier New"/>
          <w:sz w:val="20"/>
          <w:szCs w:val="20"/>
        </w:rPr>
        <w:t xml:space="preserve">  Version:  1.3.3-0ubuntu2.2</w:t>
      </w:r>
    </w:p>
    <w:p w14:paraId="14346956" w14:textId="0775D0AD" w:rsidR="56424D40" w:rsidRDefault="56424D40" w:rsidP="1EB39DD6">
      <w:pPr>
        <w:spacing w:after="0" w:line="240" w:lineRule="auto"/>
      </w:pPr>
      <w:r w:rsidRPr="661A8598">
        <w:rPr>
          <w:rFonts w:ascii="Courier New" w:eastAsiaTheme="minorEastAsia" w:hAnsi="Courier New"/>
          <w:sz w:val="20"/>
          <w:szCs w:val="20"/>
        </w:rPr>
        <w:t xml:space="preserve">  Revision:</w:t>
      </w:r>
    </w:p>
    <w:p w14:paraId="5F482D85" w14:textId="46F81B94" w:rsidR="56424D40" w:rsidRDefault="56424D40" w:rsidP="1EB39DD6">
      <w:pPr>
        <w:spacing w:after="0" w:line="240" w:lineRule="auto"/>
      </w:pPr>
      <w:r w:rsidRPr="661A8598">
        <w:rPr>
          <w:rFonts w:ascii="Courier New" w:eastAsiaTheme="minorEastAsia" w:hAnsi="Courier New"/>
          <w:sz w:val="20"/>
          <w:szCs w:val="20"/>
        </w:rPr>
        <w:t xml:space="preserve"> </w:t>
      </w:r>
    </w:p>
    <w:p w14:paraId="7AFE16F0" w14:textId="14D02FF7" w:rsidR="56424D40" w:rsidRDefault="56424D40" w:rsidP="1EB39DD6">
      <w:pPr>
        <w:spacing w:after="0" w:line="240" w:lineRule="auto"/>
      </w:pPr>
      <w:r w:rsidRPr="661A8598">
        <w:rPr>
          <w:rFonts w:ascii="Courier New" w:eastAsiaTheme="minorEastAsia" w:hAnsi="Courier New"/>
          <w:sz w:val="20"/>
          <w:szCs w:val="20"/>
        </w:rPr>
        <w:t>Server:</w:t>
      </w:r>
    </w:p>
    <w:p w14:paraId="7304AE62" w14:textId="44F217EA" w:rsidR="56424D40" w:rsidRDefault="56424D40" w:rsidP="1EB39DD6">
      <w:pPr>
        <w:spacing w:after="0" w:line="240" w:lineRule="auto"/>
      </w:pPr>
      <w:r w:rsidRPr="661A8598">
        <w:rPr>
          <w:rFonts w:ascii="Courier New" w:eastAsiaTheme="minorEastAsia" w:hAnsi="Courier New"/>
          <w:sz w:val="20"/>
          <w:szCs w:val="20"/>
        </w:rPr>
        <w:t xml:space="preserve">  Version:  1.3.3-0ubuntu2.2</w:t>
      </w:r>
    </w:p>
    <w:p w14:paraId="0DAEF55A" w14:textId="4D1CB17C" w:rsidR="56424D40" w:rsidRDefault="56424D40" w:rsidP="1EB39DD6">
      <w:pPr>
        <w:spacing w:after="0" w:line="240" w:lineRule="auto"/>
      </w:pPr>
      <w:r w:rsidRPr="661A8598">
        <w:rPr>
          <w:rFonts w:ascii="Courier New" w:eastAsiaTheme="minorEastAsia" w:hAnsi="Courier New"/>
          <w:sz w:val="20"/>
          <w:szCs w:val="20"/>
        </w:rPr>
        <w:t xml:space="preserve">  Revision:</w:t>
      </w:r>
    </w:p>
    <w:p w14:paraId="1F807E0A" w14:textId="730C660A" w:rsidR="56424D40" w:rsidRDefault="56424D40" w:rsidP="1EB39DD6">
      <w:pPr>
        <w:spacing w:after="0" w:line="240" w:lineRule="auto"/>
      </w:pPr>
      <w:r w:rsidRPr="661A8598">
        <w:rPr>
          <w:rFonts w:ascii="Courier New" w:eastAsiaTheme="minorEastAsia" w:hAnsi="Courier New"/>
          <w:sz w:val="20"/>
          <w:szCs w:val="20"/>
        </w:rPr>
        <w:t xml:space="preserve">  UUID: 29d71fe6-8896-4da4-a3bf-bdde7807a72d</w:t>
      </w:r>
    </w:p>
    <w:p w14:paraId="69C52AA8" w14:textId="7A482821" w:rsidR="1EB39DD6" w:rsidRDefault="1EB39DD6" w:rsidP="1EB39DD6">
      <w:pPr>
        <w:spacing w:after="0" w:line="240" w:lineRule="auto"/>
        <w:rPr>
          <w:rFonts w:ascii="Calibri" w:eastAsia="Times New Roman" w:hAnsi="Calibri" w:cs="Calibri"/>
        </w:rPr>
      </w:pPr>
    </w:p>
    <w:p w14:paraId="55FF6B7D" w14:textId="4530BB8F" w:rsidR="005419A6" w:rsidRPr="007277D7" w:rsidRDefault="00C353AD" w:rsidP="661A8598">
      <w:pPr>
        <w:spacing w:before="240" w:after="0" w:line="240" w:lineRule="auto"/>
        <w:rPr>
          <w:rFonts w:ascii="Calibri" w:eastAsia="Times New Roman" w:hAnsi="Calibri" w:cs="Calibri"/>
        </w:rPr>
      </w:pPr>
      <w:r w:rsidRPr="38490838">
        <w:rPr>
          <w:rFonts w:ascii="Calibri" w:eastAsia="Times New Roman" w:hAnsi="Calibri" w:cs="Calibri"/>
        </w:rPr>
        <w:t>This ensures that your Ubuntu node is running correctly with the appropriate container runtime (CRI), that is containerd for Tanzu.</w:t>
      </w:r>
    </w:p>
    <w:p w14:paraId="2DEEE300" w14:textId="291FD650" w:rsidR="005419A6" w:rsidRPr="007277D7" w:rsidRDefault="005419A6" w:rsidP="38490838">
      <w:pPr>
        <w:spacing w:before="240" w:after="0" w:line="240" w:lineRule="auto"/>
      </w:pPr>
      <w:ins w:id="57" w:author="Andrew Liu (Enterprise Products)" w:date="2021-01-27T17:29:00Z">
        <w:r>
          <w:fldChar w:fldCharType="begin"/>
        </w:r>
        <w:r>
          <w:instrText xml:space="preserve">HYPERLINK "https://docs.vmware.com/en/VMware-vSphere/7.0/vmware-vsphere-with-tanzu/GUID-0F6E45C4-3CB1-4562-9370-686668519FCA.html" </w:instrText>
        </w:r>
        <w:r>
          <w:fldChar w:fldCharType="end"/>
        </w:r>
      </w:ins>
    </w:p>
    <w:p w14:paraId="34C15A8F" w14:textId="2BBFD1C1" w:rsidR="005419A6" w:rsidRPr="007277D7" w:rsidRDefault="008712B3" w:rsidP="661A8598">
      <w:pPr>
        <w:spacing w:before="240" w:after="0" w:line="240" w:lineRule="auto"/>
        <w:rPr>
          <w:rFonts w:ascii="DINPro-Regular" w:hAnsi="DINPro-Regular"/>
          <w:sz w:val="32"/>
          <w:szCs w:val="32"/>
        </w:rPr>
      </w:pPr>
      <w:bookmarkStart w:id="58" w:name="_Toc61989206"/>
      <w:bookmarkStart w:id="59" w:name="_Toc62550951"/>
      <w:commentRangeStart w:id="60"/>
      <w:commentRangeStart w:id="61"/>
      <w:r w:rsidRPr="661A8598">
        <w:rPr>
          <w:rFonts w:ascii="DINPro-Regular" w:hAnsi="DINPro-Regular"/>
          <w:sz w:val="32"/>
          <w:szCs w:val="32"/>
        </w:rPr>
        <w:t>Enabling Access to a TKG</w:t>
      </w:r>
      <w:r w:rsidR="005419A6" w:rsidRPr="661A8598">
        <w:rPr>
          <w:rFonts w:ascii="DINPro-Regular" w:hAnsi="DINPro-Regular"/>
          <w:sz w:val="32"/>
          <w:szCs w:val="32"/>
        </w:rPr>
        <w:t xml:space="preserve"> Cluster Node via the Supervisor Cluster</w:t>
      </w:r>
      <w:bookmarkEnd w:id="58"/>
      <w:bookmarkEnd w:id="59"/>
      <w:commentRangeEnd w:id="60"/>
      <w:r>
        <w:rPr>
          <w:rStyle w:val="CommentReference"/>
        </w:rPr>
        <w:commentReference w:id="60"/>
      </w:r>
      <w:commentRangeEnd w:id="61"/>
      <w:r>
        <w:rPr>
          <w:rStyle w:val="CommentReference"/>
        </w:rPr>
        <w:commentReference w:id="61"/>
      </w:r>
    </w:p>
    <w:p w14:paraId="76F25F35" w14:textId="40F9DD8E" w:rsidR="00103D3B" w:rsidRPr="007277D7" w:rsidRDefault="005B7E72" w:rsidP="0064687C">
      <w:pPr>
        <w:pStyle w:val="ListParagraph"/>
        <w:numPr>
          <w:ilvl w:val="0"/>
          <w:numId w:val="17"/>
        </w:numPr>
        <w:spacing w:before="240"/>
        <w:ind w:left="360"/>
        <w:rPr>
          <w:sz w:val="22"/>
          <w:szCs w:val="22"/>
        </w:rPr>
      </w:pPr>
      <w:r w:rsidRPr="5D3041A3">
        <w:rPr>
          <w:rFonts w:eastAsiaTheme="minorEastAsia"/>
          <w:sz w:val="22"/>
          <w:szCs w:val="22"/>
        </w:rPr>
        <w:t>We first login to a TKG cluster ControlPlane Node (VM), so that we can generate a token to allow your Ubuntu VM to “</w:t>
      </w:r>
      <w:r w:rsidRPr="5D3041A3">
        <w:rPr>
          <w:rFonts w:ascii="Courier New" w:hAnsi="Courier New"/>
          <w:sz w:val="20"/>
          <w:szCs w:val="20"/>
        </w:rPr>
        <w:t>kubeadm join</w:t>
      </w:r>
      <w:r w:rsidRPr="5D3041A3">
        <w:rPr>
          <w:rFonts w:eastAsiaTheme="minorEastAsia"/>
          <w:sz w:val="22"/>
          <w:szCs w:val="22"/>
        </w:rPr>
        <w:t xml:space="preserve">” into the TKG cluster and be recognized as a node within it.  </w:t>
      </w:r>
    </w:p>
    <w:p w14:paraId="5D53B899" w14:textId="2A04C068" w:rsidR="005419A6" w:rsidRPr="006951E7" w:rsidRDefault="005419A6" w:rsidP="0064687C">
      <w:pPr>
        <w:pStyle w:val="ListParagraph"/>
        <w:numPr>
          <w:ilvl w:val="0"/>
          <w:numId w:val="17"/>
        </w:numPr>
        <w:spacing w:before="240"/>
        <w:ind w:left="360"/>
        <w:rPr>
          <w:sz w:val="22"/>
          <w:szCs w:val="22"/>
        </w:rPr>
      </w:pPr>
      <w:r w:rsidRPr="38490838">
        <w:rPr>
          <w:rFonts w:eastAsiaTheme="minorEastAsia"/>
          <w:sz w:val="22"/>
          <w:szCs w:val="22"/>
        </w:rPr>
        <w:t>In order to login to any TKG cluster node, we will need a password. To get that password we first login to th</w:t>
      </w:r>
      <w:r w:rsidRPr="38490838">
        <w:rPr>
          <w:sz w:val="22"/>
          <w:szCs w:val="22"/>
        </w:rPr>
        <w:t xml:space="preserve">e VMware vSphere </w:t>
      </w:r>
      <w:r w:rsidRPr="38490838">
        <w:rPr>
          <w:b/>
          <w:bCs/>
          <w:sz w:val="22"/>
          <w:szCs w:val="22"/>
        </w:rPr>
        <w:t>Supervisor</w:t>
      </w:r>
      <w:r w:rsidRPr="38490838">
        <w:rPr>
          <w:sz w:val="22"/>
          <w:szCs w:val="22"/>
        </w:rPr>
        <w:t xml:space="preserve"> cluster via one of the </w:t>
      </w:r>
      <w:r w:rsidRPr="38490838">
        <w:rPr>
          <w:b/>
          <w:bCs/>
          <w:sz w:val="22"/>
          <w:szCs w:val="22"/>
        </w:rPr>
        <w:t>SupervisorControlPlane</w:t>
      </w:r>
      <w:r w:rsidRPr="38490838">
        <w:rPr>
          <w:sz w:val="22"/>
          <w:szCs w:val="22"/>
        </w:rPr>
        <w:t xml:space="preserve"> VMs. We use the first one, whose IP address is 10.196.180.22</w:t>
      </w:r>
      <w:r w:rsidR="367565B2" w:rsidRPr="38490838">
        <w:rPr>
          <w:sz w:val="22"/>
          <w:szCs w:val="22"/>
        </w:rPr>
        <w:t xml:space="preserve"> in the example</w:t>
      </w:r>
      <w:r w:rsidRPr="38490838">
        <w:rPr>
          <w:sz w:val="22"/>
          <w:szCs w:val="22"/>
        </w:rPr>
        <w:t>. We could use any of the three SupervisorControlPlane VMs.</w:t>
      </w:r>
    </w:p>
    <w:p w14:paraId="6FDDAF27" w14:textId="2F8DC9BB" w:rsidR="005419A6" w:rsidRPr="006951E7" w:rsidRDefault="005419A6" w:rsidP="0064687C">
      <w:pPr>
        <w:pStyle w:val="ListParagraph"/>
        <w:numPr>
          <w:ilvl w:val="0"/>
          <w:numId w:val="17"/>
        </w:numPr>
        <w:spacing w:before="240"/>
        <w:ind w:left="360"/>
        <w:rPr>
          <w:sz w:val="22"/>
          <w:szCs w:val="22"/>
        </w:rPr>
      </w:pPr>
      <w:r w:rsidRPr="38490838">
        <w:rPr>
          <w:sz w:val="22"/>
          <w:szCs w:val="22"/>
        </w:rPr>
        <w:t xml:space="preserve">Login to the </w:t>
      </w:r>
      <w:r w:rsidRPr="38490838">
        <w:rPr>
          <w:b/>
          <w:bCs/>
          <w:sz w:val="22"/>
          <w:szCs w:val="22"/>
        </w:rPr>
        <w:t>Supervisor Cluster</w:t>
      </w:r>
      <w:r w:rsidRPr="38490838">
        <w:rPr>
          <w:sz w:val="22"/>
          <w:szCs w:val="22"/>
        </w:rPr>
        <w:t xml:space="preserve"> from your </w:t>
      </w:r>
      <w:r w:rsidR="0E14E7E9" w:rsidRPr="38490838">
        <w:rPr>
          <w:sz w:val="22"/>
          <w:szCs w:val="22"/>
        </w:rPr>
        <w:t xml:space="preserve">Jumper </w:t>
      </w:r>
      <w:r w:rsidRPr="38490838">
        <w:rPr>
          <w:sz w:val="22"/>
          <w:szCs w:val="22"/>
        </w:rPr>
        <w:t>VM using the “</w:t>
      </w:r>
      <w:r w:rsidR="00BA081E" w:rsidRPr="38490838">
        <w:rPr>
          <w:rFonts w:ascii="Courier New" w:hAnsi="Courier New"/>
          <w:sz w:val="20"/>
          <w:szCs w:val="20"/>
        </w:rPr>
        <w:t>k</w:t>
      </w:r>
      <w:r w:rsidRPr="38490838">
        <w:rPr>
          <w:rFonts w:ascii="Courier New" w:hAnsi="Courier New"/>
          <w:sz w:val="20"/>
          <w:szCs w:val="20"/>
        </w:rPr>
        <w:t>ubectl vsphere login</w:t>
      </w:r>
      <w:r w:rsidRPr="38490838">
        <w:rPr>
          <w:sz w:val="22"/>
          <w:szCs w:val="22"/>
        </w:rPr>
        <w:t xml:space="preserve">” command below. </w:t>
      </w:r>
    </w:p>
    <w:p w14:paraId="269568C0" w14:textId="77777777" w:rsidR="005419A6" w:rsidRPr="006951E7" w:rsidRDefault="005419A6" w:rsidP="008D7DE4">
      <w:pPr>
        <w:pStyle w:val="ListParagraph"/>
        <w:spacing w:before="240"/>
        <w:ind w:left="360"/>
        <w:rPr>
          <w:rFonts w:cstheme="minorHAnsi"/>
          <w:sz w:val="22"/>
          <w:szCs w:val="22"/>
        </w:rPr>
      </w:pPr>
      <w:r w:rsidRPr="0F701C3E">
        <w:rPr>
          <w:sz w:val="22"/>
          <w:szCs w:val="22"/>
        </w:rPr>
        <w:t>Use the administrator credentials to do this in a command similar  to the following:</w:t>
      </w:r>
    </w:p>
    <w:p w14:paraId="0CE29024" w14:textId="77777777" w:rsidR="005B7E72" w:rsidRPr="006951E7" w:rsidRDefault="005B7E72" w:rsidP="007277D7">
      <w:pPr>
        <w:pStyle w:val="ListParagraph"/>
        <w:spacing w:before="240"/>
        <w:ind w:left="360"/>
        <w:rPr>
          <w:rFonts w:cstheme="minorHAnsi"/>
          <w:sz w:val="22"/>
          <w:szCs w:val="22"/>
        </w:rPr>
      </w:pPr>
    </w:p>
    <w:p w14:paraId="54AB834A" w14:textId="3A1BB281" w:rsidR="005419A6" w:rsidRPr="00F2656E" w:rsidRDefault="005419A6" w:rsidP="184D031A">
      <w:pPr>
        <w:pStyle w:val="Code"/>
      </w:pPr>
      <w:r>
        <w:t>kubectl vsphere login –</w:t>
      </w:r>
      <w:r w:rsidR="728D4715">
        <w:t>-</w:t>
      </w:r>
      <w:r>
        <w:t xml:space="preserve">vsphere-username </w:t>
      </w:r>
      <w:hyperlink r:id="rId19">
        <w:r>
          <w:t>administrator@vsphere.local</w:t>
        </w:r>
      </w:hyperlink>
      <w:r>
        <w:t xml:space="preserve"> </w:t>
      </w:r>
      <w:r w:rsidR="784ABD9C">
        <w:t>-</w:t>
      </w:r>
      <w:r>
        <w:t xml:space="preserve">–server 10.196.180.22 </w:t>
      </w:r>
      <w:r w:rsidR="6F85EF07">
        <w:t>-</w:t>
      </w:r>
      <w:r>
        <w:t>–insecure-skip-tls-verify</w:t>
      </w:r>
    </w:p>
    <w:p w14:paraId="52D8955C" w14:textId="77777777" w:rsidR="005419A6" w:rsidRPr="006951E7" w:rsidRDefault="005419A6" w:rsidP="007277D7">
      <w:pPr>
        <w:pStyle w:val="ListParagraph"/>
        <w:spacing w:before="240"/>
        <w:ind w:left="360"/>
        <w:rPr>
          <w:sz w:val="22"/>
          <w:szCs w:val="22"/>
        </w:rPr>
      </w:pPr>
      <w:r w:rsidRPr="661A8598">
        <w:rPr>
          <w:b/>
          <w:sz w:val="22"/>
          <w:szCs w:val="22"/>
        </w:rPr>
        <w:t xml:space="preserve">Note: </w:t>
      </w:r>
      <w:r w:rsidRPr="661A8598">
        <w:rPr>
          <w:sz w:val="22"/>
          <w:szCs w:val="22"/>
        </w:rPr>
        <w:t xml:space="preserve">There are </w:t>
      </w:r>
      <w:r w:rsidRPr="661A8598">
        <w:rPr>
          <w:b/>
          <w:sz w:val="22"/>
          <w:szCs w:val="22"/>
        </w:rPr>
        <w:t>two</w:t>
      </w:r>
      <w:r w:rsidRPr="661A8598">
        <w:rPr>
          <w:sz w:val="22"/>
          <w:szCs w:val="22"/>
        </w:rPr>
        <w:t xml:space="preserve"> minus signs before the arguments above</w:t>
      </w:r>
    </w:p>
    <w:p w14:paraId="59E6BE57" w14:textId="77777777" w:rsidR="005419A6" w:rsidRPr="006951E7" w:rsidRDefault="005419A6" w:rsidP="661A8598">
      <w:pPr>
        <w:pStyle w:val="ListParagraph"/>
        <w:spacing w:before="240"/>
        <w:rPr>
          <w:sz w:val="22"/>
          <w:szCs w:val="22"/>
        </w:rPr>
      </w:pPr>
    </w:p>
    <w:p w14:paraId="002C6F1F" w14:textId="2FE531AA" w:rsidR="005419A6" w:rsidRPr="006E1740" w:rsidRDefault="005419A6" w:rsidP="007277D7">
      <w:pPr>
        <w:pStyle w:val="ListParagraph"/>
        <w:spacing w:before="240"/>
        <w:ind w:left="360"/>
        <w:rPr>
          <w:sz w:val="22"/>
          <w:szCs w:val="22"/>
        </w:rPr>
      </w:pPr>
      <w:r w:rsidRPr="0F701C3E">
        <w:rPr>
          <w:sz w:val="22"/>
          <w:szCs w:val="22"/>
        </w:rPr>
        <w:lastRenderedPageBreak/>
        <w:t xml:space="preserve">This login step is fully described at : </w:t>
      </w:r>
      <w:hyperlink r:id="rId20">
        <w:r w:rsidRPr="0F701C3E">
          <w:rPr>
            <w:rStyle w:val="Hyperlink"/>
            <w:sz w:val="22"/>
            <w:szCs w:val="22"/>
          </w:rPr>
          <w:t>https://docs.vmware.com/en/VMware-vSphere/7.0/vmware-vsphere-with-tanzu/GUID-F5114388-1838-4B3B-8A8D-4AE17F33526A.html</w:t>
        </w:r>
      </w:hyperlink>
      <w:r w:rsidRPr="0F701C3E">
        <w:rPr>
          <w:sz w:val="22"/>
          <w:szCs w:val="22"/>
        </w:rPr>
        <w:t xml:space="preserve"> </w:t>
      </w:r>
    </w:p>
    <w:p w14:paraId="43AFA8E4" w14:textId="77777777" w:rsidR="005419A6" w:rsidRPr="006951E7" w:rsidRDefault="005419A6" w:rsidP="007277D7">
      <w:pPr>
        <w:pStyle w:val="ListParagraph"/>
        <w:spacing w:before="240"/>
        <w:ind w:left="360"/>
        <w:rPr>
          <w:rFonts w:cstheme="minorHAnsi"/>
          <w:sz w:val="22"/>
          <w:szCs w:val="22"/>
        </w:rPr>
      </w:pPr>
    </w:p>
    <w:p w14:paraId="44EF083F" w14:textId="40F9DD8E" w:rsidR="005419A6" w:rsidRDefault="005419A6" w:rsidP="0064687C">
      <w:pPr>
        <w:pStyle w:val="ListParagraph"/>
        <w:numPr>
          <w:ilvl w:val="0"/>
          <w:numId w:val="17"/>
        </w:numPr>
        <w:spacing w:before="240"/>
        <w:ind w:left="360"/>
        <w:rPr>
          <w:sz w:val="22"/>
          <w:szCs w:val="22"/>
        </w:rPr>
      </w:pPr>
      <w:r w:rsidRPr="5D3041A3">
        <w:rPr>
          <w:sz w:val="22"/>
          <w:szCs w:val="22"/>
        </w:rPr>
        <w:t>Once successfully logged in to the Supervisor cluster, use the command below to set your context/namespace:</w:t>
      </w:r>
    </w:p>
    <w:p w14:paraId="2674C9DE" w14:textId="77777777" w:rsidR="005B7E72" w:rsidRPr="006951E7" w:rsidRDefault="005B7E72" w:rsidP="007277D7">
      <w:pPr>
        <w:pStyle w:val="ListParagraph"/>
        <w:spacing w:before="240"/>
        <w:ind w:left="360"/>
        <w:rPr>
          <w:sz w:val="22"/>
          <w:szCs w:val="22"/>
        </w:rPr>
      </w:pPr>
    </w:p>
    <w:p w14:paraId="580A228C" w14:textId="77D4A25A" w:rsidR="005419A6" w:rsidRPr="00300FF1" w:rsidRDefault="005419A6" w:rsidP="184D031A">
      <w:pPr>
        <w:pStyle w:val="Code"/>
      </w:pPr>
      <w:r>
        <w:t>kubectl config use-context &lt;example-context-name&gt;</w:t>
      </w:r>
    </w:p>
    <w:p w14:paraId="0352A4B5" w14:textId="2A0340E2" w:rsidR="276F31B0" w:rsidRDefault="276F31B0" w:rsidP="0064687C">
      <w:pPr>
        <w:pStyle w:val="ListParagraph"/>
        <w:numPr>
          <w:ilvl w:val="0"/>
          <w:numId w:val="17"/>
        </w:numPr>
        <w:spacing w:before="240"/>
        <w:ind w:left="360"/>
        <w:rPr>
          <w:rFonts w:eastAsiaTheme="minorEastAsia"/>
          <w:i/>
          <w:iCs/>
          <w:sz w:val="22"/>
          <w:szCs w:val="22"/>
        </w:rPr>
      </w:pPr>
      <w:r w:rsidRPr="661A8598">
        <w:rPr>
          <w:sz w:val="22"/>
          <w:szCs w:val="22"/>
        </w:rPr>
        <w:t xml:space="preserve">Next, to get the password to allow you to login with ssh into one the </w:t>
      </w:r>
      <w:del w:id="62" w:author="Yajing Zhang" w:date="2021-03-31T10:50:00Z">
        <w:r w:rsidRPr="008115E6" w:rsidDel="008115E6">
          <w:rPr>
            <w:color w:val="000000" w:themeColor="text1"/>
            <w:sz w:val="22"/>
            <w:szCs w:val="22"/>
            <w:highlight w:val="red"/>
            <w:rPrChange w:id="63" w:author="Yajing Zhang" w:date="2021-03-31T10:48:00Z">
              <w:rPr>
                <w:sz w:val="22"/>
                <w:szCs w:val="22"/>
              </w:rPr>
            </w:rPrChange>
          </w:rPr>
          <w:delText>TKG cluster nodes</w:delText>
        </w:r>
      </w:del>
      <w:ins w:id="64" w:author="Yajing Zhang" w:date="2021-05-18T14:53:00Z">
        <w:r w:rsidR="002A1E8D" w:rsidRPr="002A1E8D">
          <w:rPr>
            <w:sz w:val="22"/>
            <w:szCs w:val="22"/>
          </w:rPr>
          <w:t xml:space="preserve"> </w:t>
        </w:r>
        <w:r w:rsidR="002A1E8D" w:rsidRPr="661A8598">
          <w:rPr>
            <w:sz w:val="22"/>
            <w:szCs w:val="22"/>
          </w:rPr>
          <w:t>TKG cluster nodes</w:t>
        </w:r>
      </w:ins>
      <w:r w:rsidRPr="661A8598">
        <w:rPr>
          <w:sz w:val="22"/>
          <w:szCs w:val="22"/>
        </w:rPr>
        <w:t>, follow the steps at</w:t>
      </w:r>
      <w:r w:rsidR="68690DA2" w:rsidRPr="661A8598">
        <w:rPr>
          <w:sz w:val="22"/>
          <w:szCs w:val="22"/>
        </w:rPr>
        <w:t>:</w:t>
      </w:r>
      <w:r w:rsidRPr="661A8598">
        <w:rPr>
          <w:sz w:val="22"/>
          <w:szCs w:val="22"/>
        </w:rPr>
        <w:t xml:space="preserve"> </w:t>
      </w:r>
      <w:hyperlink r:id="rId21">
        <w:r w:rsidR="005419A6" w:rsidRPr="661A8598">
          <w:rPr>
            <w:color w:val="0000FF"/>
            <w:sz w:val="22"/>
            <w:szCs w:val="22"/>
            <w:u w:val="single"/>
          </w:rPr>
          <w:t>https://docs.vmware.com/en/VMware-vSphere/7.0/vmware-vsphere-with-tanzu/GUID-37DC1DF2-119B-4E9E-8CA6-C194F39DDEDA.html</w:t>
        </w:r>
      </w:hyperlink>
    </w:p>
    <w:p w14:paraId="13EAFAD8" w14:textId="78787E50" w:rsidR="005419A6" w:rsidRDefault="005419A6" w:rsidP="184D031A">
      <w:pPr>
        <w:spacing w:before="240"/>
        <w:ind w:left="360"/>
      </w:pPr>
      <w:r w:rsidRPr="184D031A">
        <w:t>Save t</w:t>
      </w:r>
      <w:r w:rsidRPr="0F701C3E">
        <w:t>he password that you got from this process in a secure location. You will use it shortly to login to a TKG cluster node.</w:t>
      </w:r>
    </w:p>
    <w:p w14:paraId="0C425EAF" w14:textId="40F9DD8E" w:rsidR="005419A6" w:rsidRPr="006951E7" w:rsidRDefault="005419A6" w:rsidP="0064687C">
      <w:pPr>
        <w:pStyle w:val="ListParagraph"/>
        <w:numPr>
          <w:ilvl w:val="0"/>
          <w:numId w:val="17"/>
        </w:numPr>
        <w:spacing w:before="240"/>
        <w:ind w:left="360"/>
        <w:rPr>
          <w:sz w:val="22"/>
          <w:szCs w:val="22"/>
        </w:rPr>
      </w:pPr>
      <w:r w:rsidRPr="5D3041A3">
        <w:rPr>
          <w:sz w:val="22"/>
          <w:szCs w:val="22"/>
        </w:rPr>
        <w:t xml:space="preserve">Issue a </w:t>
      </w:r>
      <w:r w:rsidRPr="5D3041A3">
        <w:rPr>
          <w:rFonts w:ascii="Courier New" w:hAnsi="Courier New"/>
          <w:sz w:val="20"/>
          <w:szCs w:val="20"/>
        </w:rPr>
        <w:t>kubectl vsphere logout</w:t>
      </w:r>
      <w:r w:rsidR="00BA081E" w:rsidRPr="5D3041A3">
        <w:rPr>
          <w:i/>
          <w:iCs/>
          <w:sz w:val="22"/>
          <w:szCs w:val="22"/>
        </w:rPr>
        <w:t xml:space="preserve"> </w:t>
      </w:r>
      <w:r w:rsidR="00BA081E" w:rsidRPr="5D3041A3">
        <w:rPr>
          <w:sz w:val="22"/>
          <w:szCs w:val="22"/>
        </w:rPr>
        <w:t>command t</w:t>
      </w:r>
      <w:r w:rsidRPr="5D3041A3">
        <w:rPr>
          <w:sz w:val="22"/>
          <w:szCs w:val="22"/>
        </w:rPr>
        <w:t>o exit the Supervisor cluster, once you have saved the ssh password securely.</w:t>
      </w:r>
    </w:p>
    <w:p w14:paraId="693719F1" w14:textId="77777777" w:rsidR="005419A6" w:rsidRDefault="005419A6" w:rsidP="007277D7">
      <w:pPr>
        <w:pStyle w:val="ListParagraph"/>
        <w:spacing w:before="240"/>
        <w:ind w:left="360"/>
      </w:pPr>
    </w:p>
    <w:p w14:paraId="01EB1F80" w14:textId="4F4ABFFD" w:rsidR="005419A6" w:rsidRPr="007277D7" w:rsidRDefault="005419A6">
      <w:pPr>
        <w:pStyle w:val="Heading2"/>
        <w:spacing w:before="240" w:line="240" w:lineRule="auto"/>
        <w:rPr>
          <w:rFonts w:ascii="DINPro-Regular" w:hAnsi="DINPro-Regular"/>
          <w:color w:val="auto"/>
          <w:sz w:val="32"/>
          <w:szCs w:val="12"/>
        </w:rPr>
      </w:pPr>
      <w:bookmarkStart w:id="65" w:name="_Toc61989207"/>
      <w:bookmarkStart w:id="66" w:name="_Toc62550952"/>
      <w:r w:rsidRPr="007277D7">
        <w:rPr>
          <w:rFonts w:ascii="DINPro-Regular" w:hAnsi="DINPro-Regular"/>
          <w:color w:val="auto"/>
          <w:sz w:val="32"/>
          <w:szCs w:val="12"/>
        </w:rPr>
        <w:t xml:space="preserve">Accessing </w:t>
      </w:r>
      <w:r w:rsidR="0DB73DAA" w:rsidRPr="007277D7">
        <w:rPr>
          <w:rFonts w:ascii="DINPro-Regular" w:hAnsi="DINPro-Regular"/>
          <w:color w:val="auto"/>
          <w:sz w:val="32"/>
          <w:szCs w:val="12"/>
        </w:rPr>
        <w:t xml:space="preserve">a </w:t>
      </w:r>
      <w:r w:rsidRPr="007277D7">
        <w:rPr>
          <w:rFonts w:ascii="DINPro-Regular" w:hAnsi="DINPro-Regular"/>
          <w:color w:val="auto"/>
          <w:sz w:val="32"/>
          <w:szCs w:val="12"/>
        </w:rPr>
        <w:t>TKG Cluster ControlPlane Node</w:t>
      </w:r>
      <w:r w:rsidR="008712B3" w:rsidRPr="007277D7">
        <w:rPr>
          <w:rFonts w:ascii="DINPro-Regular" w:hAnsi="DINPro-Regular"/>
          <w:color w:val="auto"/>
          <w:sz w:val="32"/>
          <w:szCs w:val="12"/>
        </w:rPr>
        <w:t xml:space="preserve"> to generate a token</w:t>
      </w:r>
      <w:r w:rsidR="0004719B">
        <w:rPr>
          <w:rFonts w:ascii="DINPro-Regular" w:hAnsi="DINPro-Regular"/>
          <w:color w:val="auto"/>
          <w:sz w:val="32"/>
          <w:szCs w:val="12"/>
        </w:rPr>
        <w:t xml:space="preserve">, used </w:t>
      </w:r>
      <w:r w:rsidR="008712B3" w:rsidRPr="007277D7">
        <w:rPr>
          <w:rFonts w:ascii="DINPro-Regular" w:hAnsi="DINPro-Regular"/>
          <w:color w:val="auto"/>
          <w:sz w:val="32"/>
          <w:szCs w:val="12"/>
        </w:rPr>
        <w:t>to join the VM to the cluster</w:t>
      </w:r>
      <w:bookmarkEnd w:id="65"/>
      <w:bookmarkEnd w:id="66"/>
    </w:p>
    <w:p w14:paraId="34242906" w14:textId="40F9DD8E" w:rsidR="005419A6" w:rsidRPr="006951E7" w:rsidRDefault="005419A6" w:rsidP="0064687C">
      <w:pPr>
        <w:pStyle w:val="ListParagraph"/>
        <w:numPr>
          <w:ilvl w:val="0"/>
          <w:numId w:val="18"/>
        </w:numPr>
        <w:spacing w:before="240"/>
        <w:ind w:left="360"/>
        <w:rPr>
          <w:sz w:val="22"/>
          <w:szCs w:val="22"/>
        </w:rPr>
      </w:pPr>
      <w:r w:rsidRPr="5D3041A3">
        <w:rPr>
          <w:sz w:val="22"/>
          <w:szCs w:val="22"/>
        </w:rPr>
        <w:t>Choose one of the TKG ControlPlane VMs for your TKG cluster. We chose the “endor-control-plane-q2nwv” in our example, that is the VM whose IP address is 10.196.186.20. Your details of VM name and IP address will differ for your own vSphere with Tanzu setup.</w:t>
      </w:r>
    </w:p>
    <w:p w14:paraId="6A469582" w14:textId="46A1446A" w:rsidR="005419A6" w:rsidRPr="00B04984" w:rsidRDefault="005419A6" w:rsidP="0064687C">
      <w:pPr>
        <w:pStyle w:val="ListParagraph"/>
        <w:numPr>
          <w:ilvl w:val="0"/>
          <w:numId w:val="18"/>
        </w:numPr>
        <w:spacing w:before="240"/>
        <w:ind w:left="360"/>
        <w:rPr>
          <w:sz w:val="22"/>
          <w:szCs w:val="22"/>
          <w:highlight w:val="red"/>
          <w:rPrChange w:id="67" w:author="Yajing Zhang" w:date="2021-04-07T15:54:00Z">
            <w:rPr>
              <w:sz w:val="22"/>
              <w:szCs w:val="22"/>
            </w:rPr>
          </w:rPrChange>
        </w:rPr>
      </w:pPr>
      <w:r w:rsidRPr="00B04984">
        <w:rPr>
          <w:sz w:val="22"/>
          <w:szCs w:val="22"/>
          <w:highlight w:val="red"/>
          <w:rPrChange w:id="68" w:author="Yajing Zhang" w:date="2021-04-07T15:54:00Z">
            <w:rPr>
              <w:sz w:val="22"/>
              <w:szCs w:val="22"/>
            </w:rPr>
          </w:rPrChange>
        </w:rPr>
        <w:t xml:space="preserve">Use the command on your </w:t>
      </w:r>
      <w:r w:rsidR="74AB8239" w:rsidRPr="00B04984">
        <w:rPr>
          <w:sz w:val="22"/>
          <w:szCs w:val="22"/>
          <w:highlight w:val="red"/>
          <w:rPrChange w:id="69" w:author="Yajing Zhang" w:date="2021-04-07T15:54:00Z">
            <w:rPr>
              <w:sz w:val="22"/>
              <w:szCs w:val="22"/>
            </w:rPr>
          </w:rPrChange>
        </w:rPr>
        <w:t>Jumper</w:t>
      </w:r>
      <w:r w:rsidRPr="00B04984">
        <w:rPr>
          <w:sz w:val="22"/>
          <w:szCs w:val="22"/>
          <w:highlight w:val="red"/>
          <w:rPrChange w:id="70" w:author="Yajing Zhang" w:date="2021-04-07T15:54:00Z">
            <w:rPr>
              <w:sz w:val="22"/>
              <w:szCs w:val="22"/>
            </w:rPr>
          </w:rPrChange>
        </w:rPr>
        <w:t xml:space="preserve"> VM: ssh </w:t>
      </w:r>
      <w:r w:rsidR="008115E6" w:rsidRPr="00B04984">
        <w:rPr>
          <w:highlight w:val="red"/>
          <w:rPrChange w:id="71" w:author="Yajing Zhang" w:date="2021-04-07T15:54:00Z">
            <w:rPr/>
          </w:rPrChange>
        </w:rPr>
        <w:fldChar w:fldCharType="begin"/>
      </w:r>
      <w:r w:rsidR="008115E6" w:rsidRPr="00B04984">
        <w:rPr>
          <w:highlight w:val="red"/>
          <w:rPrChange w:id="72" w:author="Yajing Zhang" w:date="2021-04-07T15:54:00Z">
            <w:rPr/>
          </w:rPrChange>
        </w:rPr>
        <w:instrText xml:space="preserve"> HYPERLINK "mailto:vmware-system-user@10.196.186.20" \h </w:instrText>
      </w:r>
      <w:r w:rsidR="008115E6" w:rsidRPr="00B04984">
        <w:rPr>
          <w:highlight w:val="red"/>
          <w:rPrChange w:id="73" w:author="Yajing Zhang" w:date="2021-04-07T15:54:00Z">
            <w:rPr>
              <w:rStyle w:val="Hyperlink"/>
              <w:sz w:val="22"/>
              <w:szCs w:val="22"/>
            </w:rPr>
          </w:rPrChange>
        </w:rPr>
        <w:fldChar w:fldCharType="separate"/>
      </w:r>
      <w:r w:rsidRPr="00B04984">
        <w:rPr>
          <w:rStyle w:val="Hyperlink"/>
          <w:sz w:val="22"/>
          <w:szCs w:val="22"/>
          <w:highlight w:val="red"/>
          <w:rPrChange w:id="74" w:author="Yajing Zhang" w:date="2021-04-07T15:54:00Z">
            <w:rPr>
              <w:rStyle w:val="Hyperlink"/>
              <w:sz w:val="22"/>
              <w:szCs w:val="22"/>
            </w:rPr>
          </w:rPrChange>
        </w:rPr>
        <w:t>vmware-system-user@10.196.186.20</w:t>
      </w:r>
      <w:r w:rsidR="008115E6" w:rsidRPr="00B04984">
        <w:rPr>
          <w:rStyle w:val="Hyperlink"/>
          <w:sz w:val="22"/>
          <w:szCs w:val="22"/>
          <w:highlight w:val="red"/>
          <w:rPrChange w:id="75" w:author="Yajing Zhang" w:date="2021-04-07T15:54:00Z">
            <w:rPr>
              <w:rStyle w:val="Hyperlink"/>
              <w:sz w:val="22"/>
              <w:szCs w:val="22"/>
            </w:rPr>
          </w:rPrChange>
        </w:rPr>
        <w:fldChar w:fldCharType="end"/>
      </w:r>
      <w:r w:rsidRPr="00B04984">
        <w:rPr>
          <w:sz w:val="22"/>
          <w:szCs w:val="22"/>
          <w:highlight w:val="red"/>
          <w:rPrChange w:id="76" w:author="Yajing Zhang" w:date="2021-04-07T15:54:00Z">
            <w:rPr>
              <w:sz w:val="22"/>
              <w:szCs w:val="22"/>
            </w:rPr>
          </w:rPrChange>
        </w:rPr>
        <w:t xml:space="preserve"> to login to the TKG ControlPlane node. You will be asked for the password and you will supply the one</w:t>
      </w:r>
      <w:r w:rsidR="11310E78" w:rsidRPr="00B04984">
        <w:rPr>
          <w:sz w:val="22"/>
          <w:szCs w:val="22"/>
          <w:highlight w:val="red"/>
          <w:rPrChange w:id="77" w:author="Yajing Zhang" w:date="2021-04-07T15:54:00Z">
            <w:rPr>
              <w:sz w:val="22"/>
              <w:szCs w:val="22"/>
            </w:rPr>
          </w:rPrChange>
        </w:rPr>
        <w:t xml:space="preserve"> you saved earlier</w:t>
      </w:r>
    </w:p>
    <w:p w14:paraId="30E29443" w14:textId="4F45B073" w:rsidR="005419A6" w:rsidRPr="00B04984" w:rsidRDefault="005419A6" w:rsidP="0064687C">
      <w:pPr>
        <w:pStyle w:val="ListParagraph"/>
        <w:numPr>
          <w:ilvl w:val="0"/>
          <w:numId w:val="18"/>
        </w:numPr>
        <w:spacing w:before="240"/>
        <w:ind w:left="360"/>
        <w:rPr>
          <w:sz w:val="22"/>
          <w:szCs w:val="22"/>
          <w:highlight w:val="red"/>
          <w:rPrChange w:id="78" w:author="Yajing Zhang" w:date="2021-04-07T15:54:00Z">
            <w:rPr>
              <w:sz w:val="22"/>
              <w:szCs w:val="22"/>
            </w:rPr>
          </w:rPrChange>
        </w:rPr>
      </w:pPr>
      <w:r w:rsidRPr="00B04984">
        <w:rPr>
          <w:sz w:val="22"/>
          <w:szCs w:val="22"/>
          <w:highlight w:val="red"/>
          <w:rPrChange w:id="79" w:author="Yajing Zhang" w:date="2021-04-07T15:54:00Z">
            <w:rPr>
              <w:sz w:val="22"/>
              <w:szCs w:val="22"/>
            </w:rPr>
          </w:rPrChange>
        </w:rPr>
        <w:t xml:space="preserve">Once logged in to the TKG ControlPlane node, issue the commands below to generate a token that allows a new node to join the cluster (note: you need to be in sudo </w:t>
      </w:r>
      <w:r w:rsidR="1DA968B9" w:rsidRPr="00B04984">
        <w:rPr>
          <w:sz w:val="22"/>
          <w:szCs w:val="22"/>
          <w:highlight w:val="red"/>
          <w:rPrChange w:id="80" w:author="Yajing Zhang" w:date="2021-04-07T15:54:00Z">
            <w:rPr>
              <w:sz w:val="22"/>
              <w:szCs w:val="22"/>
            </w:rPr>
          </w:rPrChange>
        </w:rPr>
        <w:t xml:space="preserve">mode </w:t>
      </w:r>
      <w:r w:rsidRPr="00B04984">
        <w:rPr>
          <w:sz w:val="22"/>
          <w:szCs w:val="22"/>
          <w:highlight w:val="red"/>
          <w:rPrChange w:id="81" w:author="Yajing Zhang" w:date="2021-04-07T15:54:00Z">
            <w:rPr>
              <w:sz w:val="22"/>
              <w:szCs w:val="22"/>
            </w:rPr>
          </w:rPrChange>
        </w:rPr>
        <w:t>to do this):</w:t>
      </w:r>
    </w:p>
    <w:p w14:paraId="7F5EA7BA" w14:textId="77777777" w:rsidR="005419A6" w:rsidRPr="006951E7" w:rsidRDefault="005419A6" w:rsidP="007277D7">
      <w:pPr>
        <w:pStyle w:val="ListParagraph"/>
        <w:spacing w:before="240"/>
        <w:ind w:left="360"/>
        <w:rPr>
          <w:i/>
          <w:iCs/>
          <w:sz w:val="22"/>
          <w:szCs w:val="22"/>
        </w:rPr>
      </w:pPr>
    </w:p>
    <w:p w14:paraId="6D557F28" w14:textId="77777777" w:rsidR="005419A6" w:rsidRPr="00300FF1" w:rsidRDefault="005419A6" w:rsidP="184D031A">
      <w:pPr>
        <w:pStyle w:val="Code"/>
      </w:pPr>
      <w:r>
        <w:t>sudo su</w:t>
      </w:r>
    </w:p>
    <w:p w14:paraId="788A935B" w14:textId="00654C97" w:rsidR="005419A6" w:rsidRPr="00300FF1" w:rsidRDefault="005419A6" w:rsidP="184D031A">
      <w:pPr>
        <w:pStyle w:val="Code"/>
      </w:pPr>
      <w:r>
        <w:t xml:space="preserve">kubeadm token create </w:t>
      </w:r>
      <w:ins w:id="82" w:author="Adam Tetelman" w:date="2021-01-29T21:42:00Z">
        <w:r w:rsidR="66FDB9C2">
          <w:t>--</w:t>
        </w:r>
      </w:ins>
      <w:del w:id="83" w:author="Adam Tetelman" w:date="2021-01-29T21:42:00Z">
        <w:r w:rsidDel="005419A6">
          <w:delText>–</w:delText>
        </w:r>
      </w:del>
      <w:r>
        <w:t>print-join-command &gt; join-command.txt</w:t>
      </w:r>
    </w:p>
    <w:p w14:paraId="7743F1E8" w14:textId="77777777" w:rsidR="005419A6" w:rsidRPr="006951E7" w:rsidRDefault="005419A6" w:rsidP="007277D7">
      <w:pPr>
        <w:pStyle w:val="ListParagraph"/>
        <w:spacing w:before="240"/>
        <w:ind w:left="360"/>
        <w:rPr>
          <w:i/>
          <w:iCs/>
          <w:sz w:val="22"/>
          <w:szCs w:val="22"/>
        </w:rPr>
      </w:pPr>
    </w:p>
    <w:p w14:paraId="2D7263D5" w14:textId="407B364B" w:rsidR="005419A6" w:rsidRPr="006E1740" w:rsidRDefault="005419A6" w:rsidP="0064687C">
      <w:pPr>
        <w:pStyle w:val="ListParagraph"/>
        <w:numPr>
          <w:ilvl w:val="0"/>
          <w:numId w:val="18"/>
        </w:numPr>
        <w:spacing w:before="240"/>
        <w:ind w:left="360"/>
        <w:rPr>
          <w:sz w:val="22"/>
          <w:szCs w:val="22"/>
        </w:rPr>
      </w:pPr>
      <w:r w:rsidRPr="3634A619">
        <w:rPr>
          <w:sz w:val="22"/>
          <w:szCs w:val="22"/>
        </w:rPr>
        <w:t xml:space="preserve">Copy (scp) that “join-command.txt” file to the </w:t>
      </w:r>
      <w:r w:rsidR="4BCCF33F" w:rsidRPr="3634A619">
        <w:rPr>
          <w:sz w:val="22"/>
          <w:szCs w:val="22"/>
        </w:rPr>
        <w:t>GPU-enabled Ubuntu</w:t>
      </w:r>
      <w:r w:rsidRPr="3634A619">
        <w:rPr>
          <w:sz w:val="22"/>
          <w:szCs w:val="22"/>
        </w:rPr>
        <w:t xml:space="preserve"> VM so that the join command in that file can be used there.</w:t>
      </w:r>
      <w:ins w:id="84" w:author="Adam Tetelman" w:date="2021-01-29T21:40:00Z">
        <w:r w:rsidR="336AF92B" w:rsidRPr="3634A619">
          <w:rPr>
            <w:sz w:val="22"/>
            <w:szCs w:val="22"/>
          </w:rPr>
          <w:t>c</w:t>
        </w:r>
      </w:ins>
    </w:p>
    <w:p w14:paraId="3C3614EE" w14:textId="08F83DB1" w:rsidR="005419A6" w:rsidRPr="007277D7" w:rsidRDefault="005419A6">
      <w:pPr>
        <w:pStyle w:val="Heading2"/>
        <w:spacing w:before="240" w:line="240" w:lineRule="auto"/>
        <w:rPr>
          <w:rFonts w:ascii="DINPro-Regular" w:hAnsi="DINPro-Regular"/>
          <w:color w:val="auto"/>
          <w:sz w:val="32"/>
          <w:szCs w:val="12"/>
        </w:rPr>
      </w:pPr>
      <w:bookmarkStart w:id="85" w:name="_Toc61989208"/>
      <w:bookmarkStart w:id="86" w:name="_Toc62550953"/>
      <w:r w:rsidRPr="007277D7">
        <w:rPr>
          <w:rFonts w:ascii="DINPro-Regular" w:hAnsi="DINPro-Regular"/>
          <w:color w:val="auto"/>
          <w:sz w:val="32"/>
          <w:szCs w:val="12"/>
        </w:rPr>
        <w:t xml:space="preserve">Join the </w:t>
      </w:r>
      <w:r w:rsidR="008712B3" w:rsidRPr="007277D7">
        <w:rPr>
          <w:rFonts w:ascii="DINPro-Regular" w:hAnsi="DINPro-Regular"/>
          <w:color w:val="auto"/>
          <w:sz w:val="32"/>
          <w:szCs w:val="12"/>
        </w:rPr>
        <w:t>n</w:t>
      </w:r>
      <w:r w:rsidRPr="007277D7">
        <w:rPr>
          <w:rFonts w:ascii="DINPro-Regular" w:hAnsi="DINPro-Regular"/>
          <w:color w:val="auto"/>
          <w:sz w:val="32"/>
          <w:szCs w:val="12"/>
        </w:rPr>
        <w:t>ew Ubuntu VM to the TKG Cluster</w:t>
      </w:r>
      <w:bookmarkEnd w:id="85"/>
      <w:bookmarkEnd w:id="86"/>
    </w:p>
    <w:p w14:paraId="1B8F43C6" w14:textId="40F9DD8E" w:rsidR="005419A6" w:rsidRPr="006951E7" w:rsidRDefault="005419A6" w:rsidP="0064687C">
      <w:pPr>
        <w:pStyle w:val="ListParagraph"/>
        <w:numPr>
          <w:ilvl w:val="0"/>
          <w:numId w:val="19"/>
        </w:numPr>
        <w:spacing w:before="240"/>
        <w:ind w:left="360"/>
        <w:rPr>
          <w:sz w:val="22"/>
          <w:szCs w:val="22"/>
        </w:rPr>
      </w:pPr>
      <w:r w:rsidRPr="5D3041A3">
        <w:rPr>
          <w:sz w:val="22"/>
          <w:szCs w:val="22"/>
        </w:rPr>
        <w:t>Return to the Ubuntu VM and issue the command using the join-command.txt that you copied over from the TKG ControlPlane Node. The syntax will be similar to the following:</w:t>
      </w:r>
    </w:p>
    <w:p w14:paraId="6227B761" w14:textId="77777777" w:rsidR="005419A6" w:rsidRPr="007277D7" w:rsidRDefault="005419A6" w:rsidP="007277D7">
      <w:pPr>
        <w:pStyle w:val="ListParagraph"/>
        <w:spacing w:before="240"/>
        <w:ind w:left="1080"/>
        <w:rPr>
          <w:rFonts w:ascii="Calibri" w:eastAsia="Times New Roman" w:hAnsi="Calibri" w:cs="Calibri"/>
          <w:i/>
          <w:color w:val="595959" w:themeColor="text1" w:themeTint="A6"/>
          <w:sz w:val="22"/>
          <w:szCs w:val="22"/>
        </w:rPr>
      </w:pPr>
    </w:p>
    <w:p w14:paraId="71D8ED1B" w14:textId="73CD8970" w:rsidR="005419A6" w:rsidRPr="007824A8" w:rsidRDefault="005419A6" w:rsidP="184D031A">
      <w:pPr>
        <w:pStyle w:val="Code"/>
      </w:pPr>
      <w:r>
        <w:t>kubeadm join 10.196.186.210:6443 --token k10xhnz  --discovery-token-ca-cert-hash sha256:12-f5</w:t>
      </w:r>
    </w:p>
    <w:p w14:paraId="2A0D1E45" w14:textId="70865F83" w:rsidR="005419A6" w:rsidRPr="006951E7" w:rsidRDefault="00DE1A80" w:rsidP="007277D7">
      <w:pPr>
        <w:pStyle w:val="ListParagraph"/>
        <w:spacing w:before="240"/>
        <w:ind w:left="360"/>
        <w:rPr>
          <w:sz w:val="22"/>
          <w:szCs w:val="22"/>
        </w:rPr>
      </w:pPr>
      <w:r w:rsidRPr="661A8598">
        <w:rPr>
          <w:b/>
          <w:bCs/>
          <w:sz w:val="22"/>
          <w:szCs w:val="22"/>
        </w:rPr>
        <w:t>Note:</w:t>
      </w:r>
      <w:r w:rsidRPr="661A8598">
        <w:rPr>
          <w:sz w:val="22"/>
          <w:szCs w:val="22"/>
        </w:rPr>
        <w:t xml:space="preserve"> </w:t>
      </w:r>
      <w:r w:rsidR="00F92541" w:rsidRPr="661A8598">
        <w:rPr>
          <w:sz w:val="22"/>
          <w:szCs w:val="22"/>
        </w:rPr>
        <w:t>W</w:t>
      </w:r>
      <w:r w:rsidR="005419A6" w:rsidRPr="661A8598">
        <w:rPr>
          <w:sz w:val="22"/>
          <w:szCs w:val="22"/>
        </w:rPr>
        <w:t>here</w:t>
      </w:r>
      <w:r w:rsidR="005419A6" w:rsidRPr="5D3041A3">
        <w:rPr>
          <w:sz w:val="22"/>
          <w:szCs w:val="22"/>
        </w:rPr>
        <w:t xml:space="preserve"> the token and the </w:t>
      </w:r>
      <w:r w:rsidR="7D905B20" w:rsidRPr="661A8598">
        <w:rPr>
          <w:sz w:val="22"/>
          <w:szCs w:val="22"/>
        </w:rPr>
        <w:t>--</w:t>
      </w:r>
      <w:r w:rsidR="005419A6" w:rsidRPr="5D3041A3">
        <w:rPr>
          <w:sz w:val="22"/>
          <w:szCs w:val="22"/>
        </w:rPr>
        <w:t>discovery-token-ca-cert-hash will be long strings of characters (</w:t>
      </w:r>
      <w:r w:rsidRPr="661A8598">
        <w:rPr>
          <w:sz w:val="22"/>
          <w:szCs w:val="22"/>
        </w:rPr>
        <w:t>T</w:t>
      </w:r>
      <w:r w:rsidR="005419A6" w:rsidRPr="661A8598">
        <w:rPr>
          <w:sz w:val="22"/>
          <w:szCs w:val="22"/>
        </w:rPr>
        <w:t>hese</w:t>
      </w:r>
      <w:r w:rsidR="005419A6" w:rsidRPr="5D3041A3">
        <w:rPr>
          <w:sz w:val="22"/>
          <w:szCs w:val="22"/>
        </w:rPr>
        <w:t xml:space="preserve"> values here </w:t>
      </w:r>
      <w:r w:rsidRPr="661A8598">
        <w:rPr>
          <w:sz w:val="22"/>
          <w:szCs w:val="22"/>
        </w:rPr>
        <w:t>are shortened</w:t>
      </w:r>
      <w:r w:rsidR="005419A6" w:rsidRPr="661A8598">
        <w:rPr>
          <w:sz w:val="22"/>
          <w:szCs w:val="22"/>
        </w:rPr>
        <w:t xml:space="preserve"> </w:t>
      </w:r>
      <w:r w:rsidR="005419A6" w:rsidRPr="5D3041A3">
        <w:rPr>
          <w:sz w:val="22"/>
          <w:szCs w:val="22"/>
        </w:rPr>
        <w:t>for example).</w:t>
      </w:r>
    </w:p>
    <w:p w14:paraId="544F017A" w14:textId="77777777" w:rsidR="005419A6" w:rsidRPr="006951E7" w:rsidRDefault="005419A6" w:rsidP="007277D7">
      <w:pPr>
        <w:pStyle w:val="ListParagraph"/>
        <w:spacing w:before="240"/>
        <w:ind w:left="360"/>
        <w:rPr>
          <w:sz w:val="22"/>
          <w:szCs w:val="22"/>
        </w:rPr>
      </w:pPr>
    </w:p>
    <w:p w14:paraId="75F878F0" w14:textId="77777777" w:rsidR="005419A6" w:rsidRPr="006951E7" w:rsidRDefault="005419A6" w:rsidP="0064687C">
      <w:pPr>
        <w:pStyle w:val="ListParagraph"/>
        <w:numPr>
          <w:ilvl w:val="0"/>
          <w:numId w:val="19"/>
        </w:numPr>
        <w:spacing w:before="240"/>
        <w:ind w:left="360"/>
        <w:rPr>
          <w:sz w:val="22"/>
          <w:szCs w:val="22"/>
        </w:rPr>
      </w:pPr>
      <w:r w:rsidRPr="006951E7">
        <w:rPr>
          <w:sz w:val="22"/>
          <w:szCs w:val="22"/>
        </w:rPr>
        <w:lastRenderedPageBreak/>
        <w:t>Once that command completes, you should see a message that your new node has joined the TKG cluster.</w:t>
      </w:r>
    </w:p>
    <w:p w14:paraId="1770F054" w14:textId="7B92BFFB" w:rsidR="4E0BDB7E" w:rsidRDefault="4E0BDB7E" w:rsidP="0064687C">
      <w:pPr>
        <w:pStyle w:val="ListParagraph"/>
        <w:numPr>
          <w:ilvl w:val="0"/>
          <w:numId w:val="19"/>
        </w:numPr>
        <w:spacing w:before="240"/>
        <w:ind w:left="360"/>
        <w:rPr>
          <w:sz w:val="22"/>
          <w:szCs w:val="22"/>
        </w:rPr>
      </w:pPr>
      <w:r w:rsidRPr="38490838">
        <w:rPr>
          <w:sz w:val="22"/>
          <w:szCs w:val="22"/>
        </w:rPr>
        <w:t>Logout from the TKC Control</w:t>
      </w:r>
      <w:r w:rsidR="2F375EEB" w:rsidRPr="38490838">
        <w:rPr>
          <w:sz w:val="22"/>
          <w:szCs w:val="22"/>
        </w:rPr>
        <w:t xml:space="preserve"> </w:t>
      </w:r>
      <w:r w:rsidRPr="38490838">
        <w:rPr>
          <w:sz w:val="22"/>
          <w:szCs w:val="22"/>
        </w:rPr>
        <w:t xml:space="preserve">Plane VM </w:t>
      </w:r>
      <w:r w:rsidR="028057DA" w:rsidRPr="38490838">
        <w:rPr>
          <w:sz w:val="22"/>
          <w:szCs w:val="22"/>
        </w:rPr>
        <w:t xml:space="preserve">on your Jumper VM </w:t>
      </w:r>
      <w:r w:rsidRPr="38490838">
        <w:rPr>
          <w:sz w:val="22"/>
          <w:szCs w:val="22"/>
        </w:rPr>
        <w:t xml:space="preserve">using </w:t>
      </w:r>
      <w:ins w:id="87" w:author="Yajing Zhang" w:date="2021-03-29T17:57:00Z">
        <w:r w:rsidR="001A7DEA">
          <w:rPr>
            <w:sz w:val="22"/>
            <w:szCs w:val="22"/>
          </w:rPr>
          <w:t>`</w:t>
        </w:r>
      </w:ins>
      <w:r w:rsidRPr="38490838">
        <w:rPr>
          <w:sz w:val="22"/>
          <w:szCs w:val="22"/>
        </w:rPr>
        <w:t>kubectl vsphere logout</w:t>
      </w:r>
      <w:ins w:id="88" w:author="Yajing Zhang" w:date="2021-03-29T17:57:00Z">
        <w:r w:rsidR="001A7DEA">
          <w:rPr>
            <w:sz w:val="22"/>
            <w:szCs w:val="22"/>
          </w:rPr>
          <w:t>`</w:t>
        </w:r>
      </w:ins>
    </w:p>
    <w:p w14:paraId="3ECDD668" w14:textId="0CCB0842" w:rsidR="665DAFBA" w:rsidRDefault="665DAFBA" w:rsidP="007277D7">
      <w:pPr>
        <w:pStyle w:val="ListParagraph"/>
        <w:spacing w:before="240"/>
        <w:ind w:left="360"/>
        <w:rPr>
          <w:sz w:val="22"/>
          <w:szCs w:val="22"/>
        </w:rPr>
      </w:pPr>
    </w:p>
    <w:p w14:paraId="5844844D" w14:textId="5ECF1051" w:rsidR="005419A6" w:rsidRPr="006951E7" w:rsidRDefault="005419A6" w:rsidP="0064687C">
      <w:pPr>
        <w:pStyle w:val="ListParagraph"/>
        <w:numPr>
          <w:ilvl w:val="0"/>
          <w:numId w:val="19"/>
        </w:numPr>
        <w:spacing w:before="240"/>
        <w:ind w:left="360"/>
        <w:rPr>
          <w:sz w:val="22"/>
          <w:szCs w:val="22"/>
        </w:rPr>
      </w:pPr>
      <w:r w:rsidRPr="38490838">
        <w:rPr>
          <w:sz w:val="22"/>
          <w:szCs w:val="22"/>
        </w:rPr>
        <w:t xml:space="preserve">You can now login to the TKG cluster from your </w:t>
      </w:r>
      <w:r w:rsidR="30910993" w:rsidRPr="38490838">
        <w:rPr>
          <w:sz w:val="22"/>
          <w:szCs w:val="22"/>
        </w:rPr>
        <w:t>Jumper</w:t>
      </w:r>
      <w:r w:rsidRPr="38490838">
        <w:rPr>
          <w:sz w:val="22"/>
          <w:szCs w:val="22"/>
        </w:rPr>
        <w:t xml:space="preserve"> VM using the command</w:t>
      </w:r>
    </w:p>
    <w:p w14:paraId="57945437" w14:textId="77777777" w:rsidR="005419A6" w:rsidRPr="006951E7" w:rsidRDefault="005419A6" w:rsidP="007277D7">
      <w:pPr>
        <w:pStyle w:val="ListParagraph"/>
        <w:spacing w:before="240"/>
        <w:ind w:left="360"/>
        <w:rPr>
          <w:sz w:val="22"/>
          <w:szCs w:val="22"/>
        </w:rPr>
      </w:pPr>
    </w:p>
    <w:p w14:paraId="62C6C998" w14:textId="63B49BF6" w:rsidR="303F317B" w:rsidRDefault="303F317B" w:rsidP="38490838">
      <w:pPr>
        <w:pStyle w:val="Code"/>
      </w:pPr>
      <w:r>
        <w:t xml:space="preserve">kubectl vsphere login -–insecure-skip-tls-verify --server=SUPERVISOR-CLUSTER-CONTROL-PLANE-IP </w:t>
      </w:r>
    </w:p>
    <w:p w14:paraId="164D1F89" w14:textId="6BF55182" w:rsidR="303F317B" w:rsidRDefault="303F317B" w:rsidP="38490838">
      <w:pPr>
        <w:pStyle w:val="Code"/>
      </w:pPr>
      <w:r>
        <w:t xml:space="preserve">--tanzu-kubernetes-cluster-name TANZU-KUBERNETES-CLUSTER-NAME </w:t>
      </w:r>
    </w:p>
    <w:p w14:paraId="7FA86569" w14:textId="1DBF6823" w:rsidR="303F317B" w:rsidRDefault="303F317B" w:rsidP="38490838">
      <w:pPr>
        <w:pStyle w:val="Code"/>
      </w:pPr>
      <w:r>
        <w:t xml:space="preserve">--tanzu-kubernetes-cluster-namespace SUPERVISOR-NAMESPACE-WHERE-THE-CLUSTER-IS-DEPLOYED </w:t>
      </w:r>
    </w:p>
    <w:p w14:paraId="13BFCEC3" w14:textId="4BB9C7B7" w:rsidR="303F317B" w:rsidRDefault="303F317B" w:rsidP="38490838">
      <w:pPr>
        <w:pStyle w:val="Code"/>
      </w:pPr>
      <w:r>
        <w:t>--vsphere-username VCENTER-SSO-USER-NAME</w:t>
      </w:r>
    </w:p>
    <w:p w14:paraId="6E2AAB8C" w14:textId="38651404" w:rsidR="38490838" w:rsidRDefault="38490838" w:rsidP="38490838">
      <w:pPr>
        <w:pStyle w:val="Code"/>
      </w:pPr>
    </w:p>
    <w:p w14:paraId="2DEB34D8" w14:textId="76ED7CD5" w:rsidR="303F317B" w:rsidRDefault="303F317B" w:rsidP="38490838">
      <w:pPr>
        <w:pStyle w:val="Code"/>
      </w:pPr>
      <w:r>
        <w:t>For example:</w:t>
      </w:r>
    </w:p>
    <w:p w14:paraId="706F9E70" w14:textId="76327FD0" w:rsidR="005419A6" w:rsidRPr="00300FF1" w:rsidRDefault="005419A6" w:rsidP="184D031A">
      <w:pPr>
        <w:pStyle w:val="Code"/>
      </w:pPr>
      <w:r>
        <w:t xml:space="preserve">kubectl vsphere login </w:t>
      </w:r>
      <w:r w:rsidR="6BB7E807">
        <w:t xml:space="preserve">--insecure-skip-tls-verify </w:t>
      </w:r>
      <w:r>
        <w:t>--vsphere-username administrator@vsphere.local --server=10.196.180.21 --tanzu-kubernetes-cluster-name endor --tanzu-kubernetes-cluster-namespace face-melter</w:t>
      </w:r>
    </w:p>
    <w:p w14:paraId="72CE6901" w14:textId="5EBAA25E" w:rsidR="005419A6" w:rsidRPr="006951E7" w:rsidRDefault="00491935" w:rsidP="007277D7">
      <w:pPr>
        <w:pStyle w:val="ListParagraph"/>
        <w:spacing w:before="240"/>
        <w:ind w:left="360"/>
        <w:rPr>
          <w:sz w:val="22"/>
          <w:szCs w:val="22"/>
        </w:rPr>
      </w:pPr>
      <w:r w:rsidRPr="184D031A">
        <w:rPr>
          <w:b/>
          <w:bCs/>
          <w:sz w:val="22"/>
          <w:szCs w:val="22"/>
        </w:rPr>
        <w:t>Note:</w:t>
      </w:r>
      <w:r w:rsidRPr="184D031A">
        <w:rPr>
          <w:sz w:val="22"/>
          <w:szCs w:val="22"/>
        </w:rPr>
        <w:t xml:space="preserve"> </w:t>
      </w:r>
      <w:r w:rsidR="007C2F7A" w:rsidRPr="184D031A">
        <w:rPr>
          <w:sz w:val="22"/>
          <w:szCs w:val="22"/>
        </w:rPr>
        <w:t>T</w:t>
      </w:r>
      <w:r w:rsidR="005419A6" w:rsidRPr="184D031A">
        <w:rPr>
          <w:sz w:val="22"/>
          <w:szCs w:val="22"/>
        </w:rPr>
        <w:t>he</w:t>
      </w:r>
      <w:r w:rsidR="005419A6" w:rsidRPr="7E80468B">
        <w:rPr>
          <w:sz w:val="22"/>
          <w:szCs w:val="22"/>
        </w:rPr>
        <w:t xml:space="preserve"> 10.196.180.21 IP address </w:t>
      </w:r>
      <w:r w:rsidR="00F92541" w:rsidRPr="184D031A">
        <w:rPr>
          <w:sz w:val="22"/>
          <w:szCs w:val="22"/>
        </w:rPr>
        <w:t>belongs to</w:t>
      </w:r>
      <w:r w:rsidR="005419A6" w:rsidRPr="7E80468B">
        <w:rPr>
          <w:sz w:val="22"/>
          <w:szCs w:val="22"/>
        </w:rPr>
        <w:t xml:space="preserve"> the ControlPlane nodes for the TKG cluster. Note that here you are being explicit about the TKG cluster name and namespace you want to be in. You will be asked for your vSphere administrator password to login.</w:t>
      </w:r>
    </w:p>
    <w:p w14:paraId="739F2DAB" w14:textId="77777777" w:rsidR="005419A6" w:rsidRPr="006951E7" w:rsidRDefault="005419A6" w:rsidP="007277D7">
      <w:pPr>
        <w:pStyle w:val="ListParagraph"/>
        <w:spacing w:before="240"/>
        <w:ind w:left="360"/>
        <w:rPr>
          <w:sz w:val="22"/>
          <w:szCs w:val="22"/>
        </w:rPr>
      </w:pPr>
    </w:p>
    <w:p w14:paraId="3CA7DEF3" w14:textId="403E0C61" w:rsidR="005419A6" w:rsidRDefault="005419A6" w:rsidP="0064687C">
      <w:pPr>
        <w:pStyle w:val="ListParagraph"/>
        <w:numPr>
          <w:ilvl w:val="0"/>
          <w:numId w:val="19"/>
        </w:numPr>
        <w:spacing w:before="240"/>
        <w:ind w:left="360"/>
        <w:rPr>
          <w:sz w:val="22"/>
          <w:szCs w:val="22"/>
        </w:rPr>
      </w:pPr>
      <w:r w:rsidRPr="5D3041A3">
        <w:rPr>
          <w:sz w:val="22"/>
          <w:szCs w:val="22"/>
        </w:rPr>
        <w:t xml:space="preserve">Once logged in, you will see a message with </w:t>
      </w:r>
      <w:r w:rsidR="72761D06" w:rsidRPr="661A8598">
        <w:rPr>
          <w:sz w:val="22"/>
          <w:szCs w:val="22"/>
        </w:rPr>
        <w:t xml:space="preserve">a </w:t>
      </w:r>
      <w:r w:rsidRPr="5D3041A3">
        <w:rPr>
          <w:sz w:val="22"/>
          <w:szCs w:val="22"/>
        </w:rPr>
        <w:t>set of contexts that you have access to, such as:</w:t>
      </w:r>
    </w:p>
    <w:p w14:paraId="115452CB" w14:textId="77777777" w:rsidR="005B7E72" w:rsidRPr="006951E7" w:rsidRDefault="005B7E72" w:rsidP="007277D7">
      <w:pPr>
        <w:pStyle w:val="ListParagraph"/>
        <w:spacing w:before="240"/>
        <w:ind w:left="360"/>
        <w:rPr>
          <w:sz w:val="22"/>
          <w:szCs w:val="22"/>
        </w:rPr>
      </w:pPr>
    </w:p>
    <w:p w14:paraId="3A33A7FD" w14:textId="77777777" w:rsidR="00A947DC" w:rsidRPr="00300FF1" w:rsidRDefault="00A947DC" w:rsidP="184D031A">
      <w:pPr>
        <w:pStyle w:val="Code"/>
      </w:pPr>
      <w:r>
        <w:t>Logged in successfully.</w:t>
      </w:r>
    </w:p>
    <w:p w14:paraId="6AC05C51" w14:textId="77777777" w:rsidR="00A947DC" w:rsidRPr="00300FF1" w:rsidRDefault="00A947DC" w:rsidP="184D031A">
      <w:pPr>
        <w:pStyle w:val="Code"/>
      </w:pPr>
      <w:r>
        <w:t>You have access to the following contexts:</w:t>
      </w:r>
    </w:p>
    <w:p w14:paraId="70A27ADF" w14:textId="77777777" w:rsidR="00A947DC" w:rsidRPr="00300FF1" w:rsidRDefault="00A947DC" w:rsidP="184D031A">
      <w:pPr>
        <w:pStyle w:val="Code"/>
      </w:pPr>
      <w:r>
        <w:t xml:space="preserve">   10.196.180.21</w:t>
      </w:r>
    </w:p>
    <w:p w14:paraId="2450A8FC" w14:textId="77777777" w:rsidR="00A947DC" w:rsidRPr="00300FF1" w:rsidRDefault="00A947DC" w:rsidP="184D031A">
      <w:pPr>
        <w:pStyle w:val="Code"/>
      </w:pPr>
      <w:r>
        <w:t xml:space="preserve">   10.196.180.22</w:t>
      </w:r>
    </w:p>
    <w:p w14:paraId="456F9BA5" w14:textId="77777777" w:rsidR="00A947DC" w:rsidRPr="00300FF1" w:rsidRDefault="00A947DC" w:rsidP="184D031A">
      <w:pPr>
        <w:pStyle w:val="Code"/>
      </w:pPr>
      <w:r>
        <w:t xml:space="preserve">   a-new-hope</w:t>
      </w:r>
    </w:p>
    <w:p w14:paraId="65B2E972" w14:textId="77777777" w:rsidR="00A947DC" w:rsidRPr="00300FF1" w:rsidRDefault="00A947DC" w:rsidP="184D031A">
      <w:pPr>
        <w:pStyle w:val="Code"/>
      </w:pPr>
      <w:r>
        <w:t xml:space="preserve">   endor</w:t>
      </w:r>
    </w:p>
    <w:p w14:paraId="1BB2B8D2" w14:textId="77777777" w:rsidR="00A947DC" w:rsidRPr="00300FF1" w:rsidRDefault="00A947DC" w:rsidP="184D031A">
      <w:pPr>
        <w:pStyle w:val="Code"/>
      </w:pPr>
      <w:r>
        <w:t xml:space="preserve">   face-melter </w:t>
      </w:r>
    </w:p>
    <w:p w14:paraId="4A875B90" w14:textId="77777777" w:rsidR="005419A6" w:rsidRPr="006951E7" w:rsidRDefault="005419A6" w:rsidP="007277D7">
      <w:pPr>
        <w:pStyle w:val="ListParagraph"/>
        <w:spacing w:before="240"/>
        <w:ind w:left="360"/>
        <w:rPr>
          <w:sz w:val="22"/>
          <w:szCs w:val="22"/>
        </w:rPr>
      </w:pPr>
    </w:p>
    <w:p w14:paraId="45D08159" w14:textId="40F9DD8E" w:rsidR="005419A6" w:rsidRDefault="005419A6" w:rsidP="0064687C">
      <w:pPr>
        <w:pStyle w:val="ListParagraph"/>
        <w:numPr>
          <w:ilvl w:val="0"/>
          <w:numId w:val="19"/>
        </w:numPr>
        <w:spacing w:before="240"/>
        <w:ind w:left="360"/>
        <w:rPr>
          <w:sz w:val="22"/>
          <w:szCs w:val="22"/>
        </w:rPr>
      </w:pPr>
      <w:r w:rsidRPr="5D3041A3">
        <w:rPr>
          <w:sz w:val="22"/>
          <w:szCs w:val="22"/>
        </w:rPr>
        <w:t>You now choose the context that you want to operate in</w:t>
      </w:r>
    </w:p>
    <w:p w14:paraId="0A8E5C02" w14:textId="77777777" w:rsidR="005B7E72" w:rsidRPr="006951E7" w:rsidRDefault="005B7E72" w:rsidP="007277D7">
      <w:pPr>
        <w:pStyle w:val="ListParagraph"/>
        <w:spacing w:before="240"/>
        <w:ind w:left="0"/>
        <w:rPr>
          <w:sz w:val="22"/>
          <w:szCs w:val="22"/>
        </w:rPr>
      </w:pPr>
    </w:p>
    <w:p w14:paraId="6AFF0B98" w14:textId="783F20C6" w:rsidR="005419A6" w:rsidRPr="00300FF1" w:rsidRDefault="005419A6" w:rsidP="184D031A">
      <w:pPr>
        <w:pStyle w:val="Code"/>
      </w:pPr>
      <w:r>
        <w:t>kubectl config use-context &lt;cluster-name&gt;</w:t>
      </w:r>
    </w:p>
    <w:p w14:paraId="642C7C50" w14:textId="77777777" w:rsidR="005B7E72" w:rsidRPr="006951E7" w:rsidRDefault="005B7E72" w:rsidP="007277D7">
      <w:pPr>
        <w:pStyle w:val="ListParagraph"/>
        <w:spacing w:before="240"/>
        <w:ind w:left="1080"/>
        <w:rPr>
          <w:i/>
          <w:iCs/>
          <w:sz w:val="22"/>
          <w:szCs w:val="22"/>
        </w:rPr>
      </w:pPr>
    </w:p>
    <w:p w14:paraId="6621BB14" w14:textId="5C8CEDE5" w:rsidR="004B0D83" w:rsidRDefault="005419A6" w:rsidP="0064687C">
      <w:pPr>
        <w:pStyle w:val="ListParagraph"/>
        <w:numPr>
          <w:ilvl w:val="0"/>
          <w:numId w:val="19"/>
        </w:numPr>
        <w:spacing w:before="240"/>
        <w:ind w:left="360"/>
        <w:rPr>
          <w:sz w:val="22"/>
          <w:szCs w:val="22"/>
        </w:rPr>
      </w:pPr>
      <w:r w:rsidRPr="184D031A">
        <w:rPr>
          <w:sz w:val="22"/>
          <w:szCs w:val="22"/>
        </w:rPr>
        <w:t>Use the commands</w:t>
      </w:r>
      <w:r w:rsidR="004B0D83" w:rsidRPr="184D031A">
        <w:rPr>
          <w:sz w:val="22"/>
          <w:szCs w:val="22"/>
        </w:rPr>
        <w:t xml:space="preserve"> to see the existing nodes and pods within your cluster.</w:t>
      </w:r>
    </w:p>
    <w:p w14:paraId="681EF2CA" w14:textId="646A30A4" w:rsidR="005B7E72" w:rsidRPr="006951E7" w:rsidRDefault="005B7E72" w:rsidP="184D031A">
      <w:pPr>
        <w:pStyle w:val="ListParagraph"/>
        <w:spacing w:before="240"/>
      </w:pPr>
    </w:p>
    <w:p w14:paraId="48DCB0CB" w14:textId="3E06216B" w:rsidR="005419A6" w:rsidRDefault="005419A6" w:rsidP="184D031A">
      <w:pPr>
        <w:pStyle w:val="Code"/>
      </w:pPr>
      <w:commentRangeStart w:id="89"/>
      <w:r>
        <w:t>kubectl get nodes</w:t>
      </w:r>
      <w:commentRangeEnd w:id="89"/>
      <w:r>
        <w:rPr>
          <w:rStyle w:val="CommentReference"/>
        </w:rPr>
        <w:commentReference w:id="89"/>
      </w:r>
    </w:p>
    <w:p w14:paraId="7EB94A55" w14:textId="6C5ACD59" w:rsidR="00DF146D" w:rsidRDefault="005419A6" w:rsidP="184D031A">
      <w:pPr>
        <w:pStyle w:val="Code"/>
      </w:pPr>
      <w:r>
        <w:t>kubectl get pods -A</w:t>
      </w:r>
    </w:p>
    <w:p w14:paraId="532FE425" w14:textId="401E95F8" w:rsidR="4761C33C" w:rsidRDefault="4761C33C">
      <w:pPr>
        <w:pStyle w:val="Heading2"/>
        <w:spacing w:before="240" w:line="240" w:lineRule="auto"/>
        <w:rPr>
          <w:ins w:id="90" w:author="Adam Tetelman" w:date="2021-01-30T01:04:00Z"/>
          <w:rFonts w:ascii="DINPro-Regular" w:hAnsi="DINPro-Regular"/>
          <w:sz w:val="32"/>
          <w:szCs w:val="32"/>
        </w:rPr>
        <w:pPrChange w:id="91" w:author="Adam Tetelman" w:date="2021-01-30T01:03:00Z">
          <w:pPr/>
        </w:pPrChange>
      </w:pPr>
      <w:ins w:id="92" w:author="Adam Tetelman" w:date="2021-01-30T01:03:00Z">
        <w:r w:rsidRPr="0C85EAA0">
          <w:rPr>
            <w:rFonts w:ascii="DINPro-Regular" w:hAnsi="DINPro-Regular"/>
            <w:color w:val="auto"/>
            <w:sz w:val="32"/>
            <w:szCs w:val="32"/>
          </w:rPr>
          <w:t>Copy ove</w:t>
        </w:r>
      </w:ins>
      <w:ins w:id="93" w:author="Adam Tetelman" w:date="2021-01-30T01:04:00Z">
        <w:r w:rsidR="6B3B7F48" w:rsidRPr="0C85EAA0">
          <w:rPr>
            <w:rFonts w:ascii="DINPro-Regular" w:hAnsi="DINPro-Regular"/>
            <w:color w:val="auto"/>
            <w:sz w:val="32"/>
            <w:szCs w:val="32"/>
          </w:rPr>
          <w:t>r</w:t>
        </w:r>
      </w:ins>
      <w:ins w:id="94" w:author="Adam Tetelman" w:date="2021-01-30T01:03:00Z">
        <w:r w:rsidRPr="0C85EAA0">
          <w:rPr>
            <w:rFonts w:ascii="DINPro-Regular" w:hAnsi="DINPro-Regular"/>
            <w:color w:val="auto"/>
            <w:sz w:val="32"/>
            <w:szCs w:val="32"/>
          </w:rPr>
          <w:t xml:space="preserve"> /bin/depmod as a workaround</w:t>
        </w:r>
      </w:ins>
    </w:p>
    <w:p w14:paraId="0F8C1436" w14:textId="4E85FD93" w:rsidR="0C85EAA0" w:rsidRDefault="0C85EAA0">
      <w:pPr>
        <w:rPr>
          <w:ins w:id="95" w:author="Adam Tetelman" w:date="2021-01-30T01:03:00Z"/>
          <w:rFonts w:eastAsiaTheme="minorHAnsi"/>
          <w:rPrChange w:id="96" w:author="Adam Tetelman" w:date="2021-01-30T01:04:00Z">
            <w:rPr>
              <w:ins w:id="97" w:author="Adam Tetelman" w:date="2021-01-30T01:03:00Z"/>
              <w:rFonts w:ascii="DINPro-Regular" w:hAnsi="DINPro-Regular"/>
              <w:color w:val="auto"/>
              <w:sz w:val="32"/>
              <w:szCs w:val="32"/>
            </w:rPr>
          </w:rPrChange>
        </w:rPr>
        <w:pPrChange w:id="98" w:author="Adam Tetelman" w:date="2021-01-30T01:04:00Z">
          <w:pPr>
            <w:pStyle w:val="Heading2"/>
            <w:spacing w:before="240" w:line="240" w:lineRule="auto"/>
          </w:pPr>
        </w:pPrChange>
      </w:pPr>
    </w:p>
    <w:p w14:paraId="1933D85B" w14:textId="0DBA636E" w:rsidR="4761C33C" w:rsidRDefault="4761C33C">
      <w:pPr>
        <w:rPr>
          <w:ins w:id="99" w:author="Adam Tetelman" w:date="2021-01-30T01:02:00Z"/>
          <w:rFonts w:eastAsiaTheme="minorHAnsi"/>
          <w:rPrChange w:id="100" w:author="Adam Tetelman" w:date="2021-01-30T01:03:00Z">
            <w:rPr>
              <w:ins w:id="101" w:author="Adam Tetelman" w:date="2021-01-30T01:02:00Z"/>
              <w:rFonts w:ascii="DINPro-Regular" w:hAnsi="DINPro-Regular"/>
              <w:color w:val="auto"/>
              <w:sz w:val="32"/>
              <w:szCs w:val="32"/>
            </w:rPr>
          </w:rPrChange>
        </w:rPr>
        <w:pPrChange w:id="102" w:author="Adam Tetelman" w:date="2021-01-30T01:03:00Z">
          <w:pPr>
            <w:pStyle w:val="Heading2"/>
            <w:spacing w:before="240" w:line="240" w:lineRule="auto"/>
          </w:pPr>
        </w:pPrChange>
      </w:pPr>
      <w:ins w:id="103" w:author="Adam Tetelman" w:date="2021-01-30T01:03:00Z">
        <w:r>
          <w:t>TBD, this is a temporary workaround that need to be fixed on ubuntu 20. Just find an ubuntu box</w:t>
        </w:r>
      </w:ins>
      <w:ins w:id="104" w:author="Adam Tetelman" w:date="2021-01-30T01:04:00Z">
        <w:r w:rsidR="2A198AFE">
          <w:t>, any box will do</w:t>
        </w:r>
      </w:ins>
      <w:ins w:id="105" w:author="Adam Tetelman" w:date="2021-01-30T01:03:00Z">
        <w:r>
          <w:t>, copy /bin/depmod, and put it into /sbin/depmod on your ubuntu 20 gpu worker node. chmod +x.</w:t>
        </w:r>
      </w:ins>
    </w:p>
    <w:p w14:paraId="716BEE5C" w14:textId="3BA8E6F0" w:rsidR="00F20BEE" w:rsidRPr="00F20BEE" w:rsidRDefault="001E3311" w:rsidP="007277D7">
      <w:pPr>
        <w:pStyle w:val="Heading2"/>
        <w:spacing w:before="240" w:line="240" w:lineRule="auto"/>
      </w:pPr>
      <w:bookmarkStart w:id="106" w:name="_Toc61989209"/>
      <w:bookmarkStart w:id="107" w:name="_Toc62550954"/>
      <w:r w:rsidRPr="007277D7">
        <w:rPr>
          <w:rFonts w:ascii="DINPro-Regular" w:hAnsi="DINPro-Regular"/>
          <w:color w:val="auto"/>
          <w:sz w:val="32"/>
          <w:szCs w:val="12"/>
        </w:rPr>
        <w:lastRenderedPageBreak/>
        <w:t>CNI Setup for manually created worker node</w:t>
      </w:r>
      <w:bookmarkEnd w:id="106"/>
      <w:bookmarkEnd w:id="107"/>
    </w:p>
    <w:p w14:paraId="263CBECB" w14:textId="77777777" w:rsidR="00F20BEE" w:rsidRPr="00DF146D" w:rsidRDefault="00F20BEE" w:rsidP="635E3400">
      <w:pPr>
        <w:spacing w:after="0" w:line="240" w:lineRule="auto"/>
        <w:ind w:left="360"/>
        <w:textAlignment w:val="center"/>
        <w:rPr>
          <w:rFonts w:ascii="Calibri" w:eastAsia="Times New Roman" w:hAnsi="Calibri" w:cs="Calibri"/>
        </w:rPr>
      </w:pPr>
    </w:p>
    <w:p w14:paraId="2871D390" w14:textId="40F9DD8E" w:rsidR="00105934" w:rsidRPr="00105934" w:rsidRDefault="00DF146D" w:rsidP="0064687C">
      <w:pPr>
        <w:numPr>
          <w:ilvl w:val="0"/>
          <w:numId w:val="20"/>
        </w:numPr>
        <w:spacing w:after="0" w:line="240" w:lineRule="auto"/>
        <w:ind w:left="360"/>
        <w:textAlignment w:val="center"/>
        <w:rPr>
          <w:rFonts w:ascii="Calibri" w:eastAsia="Times New Roman" w:hAnsi="Calibri" w:cs="Calibri"/>
        </w:rPr>
      </w:pPr>
      <w:r w:rsidRPr="5D3041A3">
        <w:rPr>
          <w:rFonts w:ascii="Calibri" w:eastAsia="Times New Roman" w:hAnsi="Calibri" w:cs="Calibri"/>
        </w:rPr>
        <w:t>Next, we’ll need to manually import the CNI container images. Ve</w:t>
      </w:r>
      <w:r w:rsidR="00105934" w:rsidRPr="5D3041A3">
        <w:rPr>
          <w:rFonts w:ascii="Calibri" w:eastAsia="Times New Roman" w:hAnsi="Calibri" w:cs="Calibri"/>
        </w:rPr>
        <w:t xml:space="preserve">rify </w:t>
      </w:r>
      <w:r w:rsidR="00F20BEE" w:rsidRPr="5D3041A3">
        <w:rPr>
          <w:rFonts w:ascii="Calibri" w:eastAsia="Times New Roman" w:hAnsi="Calibri" w:cs="Calibri"/>
        </w:rPr>
        <w:t>t</w:t>
      </w:r>
      <w:r w:rsidR="00105934" w:rsidRPr="5D3041A3">
        <w:rPr>
          <w:rFonts w:ascii="Calibri" w:eastAsia="Times New Roman" w:hAnsi="Calibri" w:cs="Calibri"/>
        </w:rPr>
        <w:t>h</w:t>
      </w:r>
      <w:r w:rsidR="00F20BEE" w:rsidRPr="5D3041A3">
        <w:rPr>
          <w:rFonts w:ascii="Calibri" w:eastAsia="Times New Roman" w:hAnsi="Calibri" w:cs="Calibri"/>
        </w:rPr>
        <w:t>e CNI</w:t>
      </w:r>
      <w:r w:rsidR="00105934" w:rsidRPr="5D3041A3">
        <w:rPr>
          <w:rFonts w:ascii="Calibri" w:eastAsia="Times New Roman" w:hAnsi="Calibri" w:cs="Calibri"/>
        </w:rPr>
        <w:t xml:space="preserve"> pods are not running on new node</w:t>
      </w:r>
      <w:r w:rsidR="00F20BEE" w:rsidRPr="5D3041A3">
        <w:rPr>
          <w:rFonts w:ascii="Calibri" w:eastAsia="Times New Roman" w:hAnsi="Calibri" w:cs="Calibri"/>
        </w:rPr>
        <w:t>:</w:t>
      </w:r>
    </w:p>
    <w:p w14:paraId="31CDF529" w14:textId="77777777" w:rsidR="00105934" w:rsidRPr="00105934" w:rsidRDefault="00105934">
      <w:pPr>
        <w:spacing w:after="0" w:line="240" w:lineRule="auto"/>
        <w:rPr>
          <w:rFonts w:ascii="Calibri" w:eastAsia="Times New Roman" w:hAnsi="Calibri" w:cs="Calibri"/>
        </w:rPr>
      </w:pPr>
      <w:r w:rsidRPr="00105934">
        <w:rPr>
          <w:rFonts w:ascii="Calibri" w:eastAsia="Times New Roman" w:hAnsi="Calibri" w:cs="Calibri"/>
        </w:rPr>
        <w:t> </w:t>
      </w:r>
    </w:p>
    <w:p w14:paraId="4448C9E9" w14:textId="52EDC504" w:rsidR="00BA081E" w:rsidRDefault="00105934" w:rsidP="184D031A">
      <w:pPr>
        <w:pStyle w:val="Code"/>
      </w:pPr>
      <w:r>
        <w:t>kubectl get pods -A -o wide | grep worker2</w:t>
      </w:r>
    </w:p>
    <w:p w14:paraId="4542E210" w14:textId="6FC3C426" w:rsidR="00105934" w:rsidRPr="00300FF1" w:rsidRDefault="00105934" w:rsidP="184D031A">
      <w:pPr>
        <w:pStyle w:val="Code"/>
      </w:pPr>
      <w:r>
        <w:br/>
        <w:t>kube-system   antrea-agent-xstlg                                          0/2     Init:ImagePullBackOff   0          8m37s   192.168.30.43    tkg01-worker2</w:t>
      </w:r>
      <w:r>
        <w:br/>
        <w:t xml:space="preserve">kube-system   kube-proxy-7548b                                            1/1     Running                 0          18m     192.168.30.43    tkg01-worker2 </w:t>
      </w:r>
      <w:r>
        <w:br/>
        <w:t xml:space="preserve">vmware-system-csi   vsphere-csi-node-t6rgj                                      0/3     ContainerCreating       0          18m     &lt;none&gt;           tkg01-worker2 </w:t>
      </w:r>
    </w:p>
    <w:p w14:paraId="063DE61F" w14:textId="77777777" w:rsidR="0004719B" w:rsidRPr="00105934" w:rsidRDefault="0004719B" w:rsidP="007277D7">
      <w:pPr>
        <w:spacing w:after="0" w:line="240" w:lineRule="auto"/>
        <w:ind w:left="720"/>
        <w:rPr>
          <w:rFonts w:ascii="Calibri" w:eastAsia="Times New Roman" w:hAnsi="Calibri" w:cs="Calibri"/>
          <w:color w:val="595959"/>
        </w:rPr>
      </w:pPr>
    </w:p>
    <w:p w14:paraId="31E7542F" w14:textId="40F9DD8E" w:rsidR="00105934" w:rsidRPr="00105934" w:rsidRDefault="00105934" w:rsidP="0064687C">
      <w:pPr>
        <w:numPr>
          <w:ilvl w:val="0"/>
          <w:numId w:val="20"/>
        </w:numPr>
        <w:spacing w:after="0" w:line="240" w:lineRule="auto"/>
        <w:ind w:left="360"/>
        <w:textAlignment w:val="center"/>
        <w:rPr>
          <w:rFonts w:ascii="Calibri" w:eastAsia="Times New Roman" w:hAnsi="Calibri" w:cs="Calibri"/>
          <w:color w:val="595959"/>
        </w:rPr>
      </w:pPr>
      <w:r w:rsidRPr="5D3041A3">
        <w:rPr>
          <w:rFonts w:ascii="Calibri" w:eastAsia="Times New Roman" w:hAnsi="Calibri" w:cs="Calibri"/>
          <w:color w:val="000000" w:themeColor="text1"/>
        </w:rPr>
        <w:t>SSH to the one of the running worker node, refer the section "Accessing a TKG Cluster ControlPlane Node to generate a token to join the VM to the cluster "</w:t>
      </w:r>
    </w:p>
    <w:p w14:paraId="129556C9" w14:textId="40F9DD8E" w:rsidR="00105934" w:rsidRPr="00105934" w:rsidRDefault="00105934" w:rsidP="0064687C">
      <w:pPr>
        <w:numPr>
          <w:ilvl w:val="0"/>
          <w:numId w:val="20"/>
        </w:numPr>
        <w:spacing w:after="0" w:line="240" w:lineRule="auto"/>
        <w:ind w:left="360"/>
        <w:textAlignment w:val="center"/>
        <w:rPr>
          <w:rFonts w:ascii="Calibri" w:eastAsia="Times New Roman" w:hAnsi="Calibri" w:cs="Calibri"/>
          <w:color w:val="595959"/>
        </w:rPr>
      </w:pPr>
      <w:r w:rsidRPr="5D3041A3">
        <w:rPr>
          <w:rFonts w:ascii="Calibri" w:eastAsia="Times New Roman" w:hAnsi="Calibri" w:cs="Calibri"/>
          <w:color w:val="000000" w:themeColor="text1"/>
        </w:rPr>
        <w:t xml:space="preserve">Now </w:t>
      </w:r>
      <w:r w:rsidR="527B4AAF" w:rsidRPr="5D3041A3">
        <w:rPr>
          <w:rFonts w:ascii="Calibri" w:eastAsia="Times New Roman" w:hAnsi="Calibri" w:cs="Calibri"/>
          <w:color w:val="000000" w:themeColor="text1"/>
        </w:rPr>
        <w:t>r</w:t>
      </w:r>
      <w:r w:rsidR="71106E9F" w:rsidRPr="5D3041A3">
        <w:rPr>
          <w:rFonts w:ascii="Calibri" w:eastAsia="Times New Roman" w:hAnsi="Calibri" w:cs="Calibri"/>
          <w:color w:val="000000" w:themeColor="text1"/>
        </w:rPr>
        <w:t>un</w:t>
      </w:r>
      <w:r w:rsidRPr="5D3041A3">
        <w:rPr>
          <w:rFonts w:ascii="Calibri" w:eastAsia="Times New Roman" w:hAnsi="Calibri" w:cs="Calibri"/>
          <w:color w:val="000000" w:themeColor="text1"/>
        </w:rPr>
        <w:t xml:space="preserve"> the below commands to import the images using containerd as a tar file </w:t>
      </w:r>
    </w:p>
    <w:p w14:paraId="062F09FB" w14:textId="77777777" w:rsidR="00105934" w:rsidRPr="00105934" w:rsidRDefault="00105934">
      <w:pPr>
        <w:spacing w:after="0" w:line="240" w:lineRule="auto"/>
        <w:rPr>
          <w:rFonts w:ascii="Calibri" w:eastAsia="Times New Roman" w:hAnsi="Calibri" w:cs="Calibri"/>
        </w:rPr>
      </w:pPr>
      <w:r w:rsidRPr="00105934">
        <w:rPr>
          <w:rFonts w:ascii="Calibri" w:eastAsia="Times New Roman" w:hAnsi="Calibri" w:cs="Calibri"/>
        </w:rPr>
        <w:t> </w:t>
      </w:r>
    </w:p>
    <w:p w14:paraId="1C87AD8B" w14:textId="548B4068" w:rsidR="00105934" w:rsidRDefault="00105934" w:rsidP="0C85EAA0">
      <w:pPr>
        <w:pStyle w:val="Code"/>
        <w:rPr>
          <w:ins w:id="108" w:author="Adam Tetelman" w:date="2021-01-29T23:25:00Z"/>
        </w:rPr>
      </w:pPr>
      <w:del w:id="109" w:author="Adam Tetelman" w:date="2021-01-29T23:25:00Z">
        <w:r w:rsidDel="00105934">
          <w:delText>sudo ctr -n=k8s.io i export antrea-photon-v0.9.2_vmware.1.tar vmware.io/antrea/antrea-photon:v0.9.2_vmware.1</w:delText>
        </w:r>
      </w:del>
      <w:ins w:id="110" w:author="Adam Tetelman" w:date="2021-01-29T23:25:00Z">
        <w:r w:rsidR="61D0F7ED">
          <w:t xml:space="preserve"> sudo ctr -n=k8s.io i export antrea-photon-v0.9.2_vmware.1.ta</w:t>
        </w:r>
      </w:ins>
      <w:ins w:id="111" w:author="Andrew Liu (Enterprise Products)" w:date="2021-01-29T23:28:00Z">
        <w:r w:rsidR="1E6577D6">
          <w:t>r</w:t>
        </w:r>
      </w:ins>
      <w:ins w:id="112" w:author="Adam Tetelman" w:date="2021-01-29T23:25:00Z">
        <w:r w:rsidR="61D0F7ED">
          <w:t xml:space="preserve">  vmw</w:t>
        </w:r>
      </w:ins>
    </w:p>
    <w:p w14:paraId="673360E8" w14:textId="168C6BD5" w:rsidR="61D0F7ED" w:rsidRDefault="61D0F7ED">
      <w:pPr>
        <w:pStyle w:val="Code"/>
        <w:pPrChange w:id="113" w:author="Adam Tetelman" w:date="2021-01-29T23:25:00Z">
          <w:pPr/>
        </w:pPrChange>
      </w:pPr>
      <w:ins w:id="114" w:author="Adam Tetelman" w:date="2021-01-29T23:25:00Z">
        <w:r>
          <w:t>are.io/antrea/antrea-photon:v0.9.2_vmware.1</w:t>
        </w:r>
      </w:ins>
    </w:p>
    <w:p w14:paraId="3FC9471A" w14:textId="77777777" w:rsidR="00105934" w:rsidRPr="00300FF1" w:rsidRDefault="00105934" w:rsidP="184D031A">
      <w:pPr>
        <w:pStyle w:val="Code"/>
      </w:pPr>
      <w:r>
        <w:t> </w:t>
      </w:r>
    </w:p>
    <w:p w14:paraId="434B6AA5" w14:textId="5CA2FA70" w:rsidR="00105934" w:rsidRDefault="00105934" w:rsidP="0C85EAA0">
      <w:pPr>
        <w:pStyle w:val="Code"/>
      </w:pPr>
      <w:del w:id="115" w:author="Adam Tetelman" w:date="2021-01-29T23:23:00Z">
        <w:r w:rsidDel="00105934">
          <w:delText>sudo ctr -n=k8s.io i export vsphere-csi-v0.0.1.alpha_vmware.tar vmware.io/vsphere-csi:v0.0.1.alpha</w:delText>
        </w:r>
      </w:del>
      <w:ins w:id="116" w:author="Adam Tetelman" w:date="2021-01-29T23:23:00Z">
        <w:r w:rsidR="3DEC8725">
          <w:t xml:space="preserve"> sudo ctr -n=k8s.io i export vsphere-csi-v0.0.1.alpha_vmware.tar  vmware.io/vsphere-csi:v0.0.1.alpha_vmware.79-7ecdcb1</w:t>
        </w:r>
      </w:ins>
    </w:p>
    <w:p w14:paraId="131AAE48" w14:textId="77777777" w:rsidR="00105934" w:rsidRPr="00300FF1" w:rsidRDefault="00105934" w:rsidP="184D031A">
      <w:pPr>
        <w:pStyle w:val="Code"/>
      </w:pPr>
      <w:r>
        <w:t> </w:t>
      </w:r>
    </w:p>
    <w:p w14:paraId="019CC1B9" w14:textId="6F76262A" w:rsidR="00105934" w:rsidRPr="00300FF1" w:rsidRDefault="00105934" w:rsidP="184D031A">
      <w:pPr>
        <w:pStyle w:val="Code"/>
      </w:pPr>
      <w:r>
        <w:t>sudo ctr -n=k8s.io i export csi-node-driver-registrar-v0.0.1.alpha_vmware.tar vmware.io/csi-node-driver-registrar:v0.0.1.alpha_vmware.79-7ecdcb1</w:t>
      </w:r>
    </w:p>
    <w:p w14:paraId="75C08735" w14:textId="77777777" w:rsidR="00105934" w:rsidRPr="00300FF1" w:rsidRDefault="00105934" w:rsidP="184D031A">
      <w:pPr>
        <w:pStyle w:val="Code"/>
      </w:pPr>
      <w:r>
        <w:t> </w:t>
      </w:r>
    </w:p>
    <w:p w14:paraId="68A4F57E" w14:textId="360A854F" w:rsidR="00105934" w:rsidRDefault="00105934" w:rsidP="0C85EAA0">
      <w:pPr>
        <w:pStyle w:val="Code"/>
        <w:rPr>
          <w:ins w:id="117" w:author="Adam Tetelman" w:date="2021-01-29T23:28:00Z"/>
        </w:rPr>
      </w:pPr>
      <w:del w:id="118" w:author="Adam Tetelman" w:date="2021-01-29T23:28:00Z">
        <w:r w:rsidDel="00105934">
          <w:delText>sudo ctr -n=k8s.io i export csi-livenessprob-v0.0.1.alpha_vmware.tar vmware.io/csi-livenessprobe/csi-livenessprobe</w:delText>
        </w:r>
        <w:r w:rsidDel="2B3E213E">
          <w:delText>/</w:delText>
        </w:r>
        <w:r w:rsidDel="71106E9F">
          <w:delText>csi-livenessprobe</w:delText>
        </w:r>
        <w:r w:rsidDel="00105934">
          <w:delText>:v0.0.1.alpha_vmware.79-7ecdcb1</w:delText>
        </w:r>
      </w:del>
    </w:p>
    <w:p w14:paraId="43FE2418" w14:textId="28B8E742" w:rsidR="78CC0556" w:rsidRDefault="78CC0556" w:rsidP="0C85EAA0">
      <w:pPr>
        <w:pStyle w:val="Code"/>
      </w:pPr>
      <w:ins w:id="119" w:author="Adam Tetelman" w:date="2021-01-29T23:28:00Z">
        <w:r>
          <w:t>sudo ctr -n=k8s.io i export csi-livenessprob-v0.0.1.alpha_vmware.tar vmware.io/csi-livenessprobe/csi-livenessprobe:v0.0.1.alpha_vmware.79-7ecdcb1</w:t>
        </w:r>
      </w:ins>
    </w:p>
    <w:p w14:paraId="5D243F7F" w14:textId="77777777" w:rsidR="00105934" w:rsidRPr="00300FF1" w:rsidRDefault="00105934" w:rsidP="184D031A">
      <w:pPr>
        <w:pStyle w:val="Code"/>
      </w:pPr>
      <w:r>
        <w:t> </w:t>
      </w:r>
    </w:p>
    <w:p w14:paraId="52A4D95B" w14:textId="01358CD9" w:rsidR="00105934" w:rsidRPr="00300FF1" w:rsidRDefault="00105934" w:rsidP="184D031A">
      <w:pPr>
        <w:pStyle w:val="Code"/>
        <w:rPr>
          <w:ins w:id="120" w:author="Adam Tetelman" w:date="2021-01-30T00:57:00Z"/>
        </w:rPr>
      </w:pPr>
      <w:r>
        <w:t>sudo chmod 666 antrea-photon-v0.9.2_vmware.1.tar vsphere-csi-v0.0.1.alpha_vmware.tar csi-node-driver-registrar-v0.0.1.alpha_vmware.tar csi-livenessprob-v0.0.1.alpha_vmware.tar</w:t>
      </w:r>
      <w:ins w:id="121" w:author="Adam Tetelman" w:date="2021-01-30T00:59:00Z">
        <w:r w:rsidR="75E25F96">
          <w:t xml:space="preserve"> kube-proxy:v1.18.10_vmware.tar</w:t>
        </w:r>
      </w:ins>
    </w:p>
    <w:p w14:paraId="7ABCEA22" w14:textId="314FBCED" w:rsidR="0C85EAA0" w:rsidRDefault="0C85EAA0" w:rsidP="0C85EAA0">
      <w:pPr>
        <w:pStyle w:val="Code"/>
        <w:rPr>
          <w:ins w:id="122" w:author="Adam Tetelman" w:date="2021-01-30T00:57:00Z"/>
        </w:rPr>
      </w:pPr>
    </w:p>
    <w:p w14:paraId="499B89C2" w14:textId="2B67D91C" w:rsidR="7B4B4672" w:rsidRDefault="7B4B4672" w:rsidP="0C85EAA0">
      <w:pPr>
        <w:pStyle w:val="Code"/>
      </w:pPr>
      <w:ins w:id="123" w:author="Adam Tetelman" w:date="2021-01-30T00:57:00Z">
        <w:r>
          <w:t>sudo ctr -n k8s.io i export kube-proxy:v1.18.10_vmware.tar localhost:5000/vmware.io/kube-proxy:v1.18.10_vmware.1</w:t>
        </w:r>
      </w:ins>
    </w:p>
    <w:p w14:paraId="19335951" w14:textId="40F9DD8E" w:rsidR="00105934" w:rsidRDefault="00105934" w:rsidP="0064687C">
      <w:pPr>
        <w:numPr>
          <w:ilvl w:val="0"/>
          <w:numId w:val="20"/>
        </w:numPr>
        <w:spacing w:after="0" w:line="240" w:lineRule="auto"/>
        <w:ind w:left="360"/>
        <w:textAlignment w:val="center"/>
        <w:rPr>
          <w:rFonts w:ascii="Calibri" w:eastAsia="Times New Roman" w:hAnsi="Calibri" w:cs="Calibri"/>
        </w:rPr>
      </w:pPr>
      <w:r w:rsidRPr="5D3041A3">
        <w:rPr>
          <w:rFonts w:ascii="Calibri" w:eastAsia="Times New Roman" w:hAnsi="Calibri" w:cs="Calibri"/>
        </w:rPr>
        <w:t xml:space="preserve">Now copy all tar files to </w:t>
      </w:r>
      <w:r w:rsidR="00BA081E" w:rsidRPr="5D3041A3">
        <w:rPr>
          <w:rFonts w:ascii="Calibri" w:eastAsia="Times New Roman" w:hAnsi="Calibri" w:cs="Calibri"/>
        </w:rPr>
        <w:t xml:space="preserve">the </w:t>
      </w:r>
      <w:r w:rsidRPr="5D3041A3">
        <w:rPr>
          <w:rFonts w:ascii="Calibri" w:eastAsia="Times New Roman" w:hAnsi="Calibri" w:cs="Calibri"/>
        </w:rPr>
        <w:t xml:space="preserve">new Ubuntu node with below command </w:t>
      </w:r>
    </w:p>
    <w:p w14:paraId="5D77A498" w14:textId="77777777" w:rsidR="00BA081E" w:rsidRPr="00105934" w:rsidRDefault="00BA081E" w:rsidP="00300FF1">
      <w:pPr>
        <w:spacing w:after="0" w:line="240" w:lineRule="auto"/>
        <w:ind w:left="360"/>
        <w:textAlignment w:val="center"/>
        <w:rPr>
          <w:rFonts w:ascii="Calibri" w:eastAsia="Times New Roman" w:hAnsi="Calibri" w:cs="Calibri"/>
        </w:rPr>
      </w:pPr>
    </w:p>
    <w:p w14:paraId="61F6496C" w14:textId="11F65DC5" w:rsidR="00105934" w:rsidRPr="00300FF1" w:rsidRDefault="00105934" w:rsidP="184D031A">
      <w:pPr>
        <w:pStyle w:val="Code"/>
      </w:pPr>
      <w:r>
        <w:t>scp *.tar ubuntu-username@ubuntu-IP:~/</w:t>
      </w:r>
    </w:p>
    <w:p w14:paraId="406B9BA3" w14:textId="77777777" w:rsidR="00105934" w:rsidRPr="00105934" w:rsidRDefault="00105934" w:rsidP="007277D7">
      <w:pPr>
        <w:spacing w:after="0" w:line="240" w:lineRule="auto"/>
        <w:rPr>
          <w:rFonts w:ascii="Calibri" w:eastAsia="Times New Roman" w:hAnsi="Calibri" w:cs="Calibri"/>
          <w:color w:val="595959"/>
        </w:rPr>
      </w:pPr>
      <w:r w:rsidRPr="635E3400">
        <w:rPr>
          <w:rFonts w:ascii="Calibri" w:eastAsia="Times New Roman" w:hAnsi="Calibri" w:cs="Calibri"/>
          <w:color w:val="595959" w:themeColor="text1" w:themeTint="A6"/>
        </w:rPr>
        <w:t> </w:t>
      </w:r>
    </w:p>
    <w:p w14:paraId="7B3E892A" w14:textId="40F9DD8E" w:rsidR="00105934" w:rsidRPr="00105934" w:rsidRDefault="00105934" w:rsidP="0064687C">
      <w:pPr>
        <w:numPr>
          <w:ilvl w:val="0"/>
          <w:numId w:val="20"/>
        </w:numPr>
        <w:spacing w:after="0" w:line="240" w:lineRule="auto"/>
        <w:ind w:left="360"/>
        <w:textAlignment w:val="center"/>
        <w:rPr>
          <w:rFonts w:ascii="Calibri" w:eastAsia="Times New Roman" w:hAnsi="Calibri" w:cs="Calibri"/>
          <w:color w:val="595959"/>
        </w:rPr>
      </w:pPr>
      <w:r w:rsidRPr="5D3041A3">
        <w:rPr>
          <w:rFonts w:ascii="Calibri" w:eastAsia="Times New Roman" w:hAnsi="Calibri" w:cs="Calibri"/>
          <w:color w:val="000000" w:themeColor="text1"/>
        </w:rPr>
        <w:t xml:space="preserve">SSH to the New Ubuntu node and run the below </w:t>
      </w:r>
      <w:r w:rsidR="71106E9F" w:rsidRPr="5D3041A3">
        <w:rPr>
          <w:rFonts w:ascii="Calibri" w:eastAsia="Times New Roman" w:hAnsi="Calibri" w:cs="Calibri"/>
          <w:color w:val="000000" w:themeColor="text1"/>
        </w:rPr>
        <w:t>command</w:t>
      </w:r>
      <w:r w:rsidR="3E1A2DF8" w:rsidRPr="5D3041A3">
        <w:rPr>
          <w:rFonts w:ascii="Calibri" w:eastAsia="Times New Roman" w:hAnsi="Calibri" w:cs="Calibri"/>
          <w:color w:val="000000" w:themeColor="text1"/>
        </w:rPr>
        <w:t>s</w:t>
      </w:r>
      <w:r w:rsidRPr="5D3041A3">
        <w:rPr>
          <w:rFonts w:ascii="Calibri" w:eastAsia="Times New Roman" w:hAnsi="Calibri" w:cs="Calibri"/>
          <w:color w:val="000000" w:themeColor="text1"/>
        </w:rPr>
        <w:t xml:space="preserve"> to </w:t>
      </w:r>
      <w:r w:rsidR="762C0115" w:rsidRPr="5D3041A3">
        <w:rPr>
          <w:rFonts w:ascii="Calibri" w:eastAsia="Times New Roman" w:hAnsi="Calibri" w:cs="Calibri"/>
          <w:color w:val="000000" w:themeColor="text1"/>
        </w:rPr>
        <w:t>im</w:t>
      </w:r>
      <w:r w:rsidR="71106E9F" w:rsidRPr="5D3041A3">
        <w:rPr>
          <w:rFonts w:ascii="Calibri" w:eastAsia="Times New Roman" w:hAnsi="Calibri" w:cs="Calibri"/>
          <w:color w:val="000000" w:themeColor="text1"/>
        </w:rPr>
        <w:t>port</w:t>
      </w:r>
      <w:r w:rsidRPr="5D3041A3">
        <w:rPr>
          <w:rFonts w:ascii="Calibri" w:eastAsia="Times New Roman" w:hAnsi="Calibri" w:cs="Calibri"/>
          <w:color w:val="000000" w:themeColor="text1"/>
        </w:rPr>
        <w:t xml:space="preserve"> the images to containerd </w:t>
      </w:r>
    </w:p>
    <w:p w14:paraId="2920FF01" w14:textId="77777777" w:rsidR="00105934" w:rsidRPr="00105934" w:rsidRDefault="00105934">
      <w:pPr>
        <w:spacing w:after="0" w:line="240" w:lineRule="auto"/>
        <w:rPr>
          <w:rFonts w:ascii="Calibri" w:eastAsia="Times New Roman" w:hAnsi="Calibri" w:cs="Calibri"/>
        </w:rPr>
      </w:pPr>
      <w:r w:rsidRPr="00105934">
        <w:rPr>
          <w:rFonts w:ascii="Calibri" w:eastAsia="Times New Roman" w:hAnsi="Calibri" w:cs="Calibri"/>
        </w:rPr>
        <w:t> </w:t>
      </w:r>
    </w:p>
    <w:p w14:paraId="71E38ED2" w14:textId="1EC5083B" w:rsidR="00105934" w:rsidRPr="00300FF1" w:rsidRDefault="00105934" w:rsidP="184D031A">
      <w:pPr>
        <w:pStyle w:val="Code"/>
      </w:pPr>
      <w:r>
        <w:t>sudo ctr -n=k8s.io i import antrea-photon-v0.9.2_vmware.1.tar</w:t>
      </w:r>
    </w:p>
    <w:p w14:paraId="41EAF6BD" w14:textId="07D97888" w:rsidR="00105934" w:rsidRPr="00300FF1" w:rsidRDefault="00105934" w:rsidP="184D031A">
      <w:pPr>
        <w:pStyle w:val="Code"/>
      </w:pPr>
      <w:r>
        <w:t>sudo ctr -n=k8s.io i import vsphere-csi-v0.0.1.alpha_vmware.tar</w:t>
      </w:r>
    </w:p>
    <w:p w14:paraId="6E089297" w14:textId="3CF1BC9E" w:rsidR="00105934" w:rsidRPr="00300FF1" w:rsidRDefault="00105934" w:rsidP="184D031A">
      <w:pPr>
        <w:pStyle w:val="Code"/>
      </w:pPr>
      <w:r>
        <w:t>sudo ctr -n=k8s.io i import csi-node-driver-registrar-v0.0.1.alpha_vmware.tar</w:t>
      </w:r>
    </w:p>
    <w:p w14:paraId="59EC9434" w14:textId="20DDD09E" w:rsidR="00105934" w:rsidRPr="00300FF1" w:rsidRDefault="00105934" w:rsidP="184D031A">
      <w:pPr>
        <w:pStyle w:val="Code"/>
        <w:rPr>
          <w:ins w:id="124" w:author="Adam Tetelman" w:date="2021-01-30T00:57:00Z"/>
        </w:rPr>
      </w:pPr>
      <w:r>
        <w:t>sudo ctr -n=k8s.io i import csi-livenessprob-v0.0.1.alpha_vmware.tar</w:t>
      </w:r>
    </w:p>
    <w:p w14:paraId="0EFD6B30" w14:textId="1376FA37" w:rsidR="0946EC38" w:rsidRDefault="0946EC38" w:rsidP="0C85EAA0">
      <w:pPr>
        <w:pStyle w:val="Code"/>
      </w:pPr>
      <w:ins w:id="125" w:author="Adam Tetelman" w:date="2021-01-30T00:59:00Z">
        <w:r>
          <w:t>sudo ctr -n k8s.io i import kube-proxy:v1.18.10_vmware.tar</w:t>
        </w:r>
      </w:ins>
    </w:p>
    <w:p w14:paraId="63FE77B7" w14:textId="77777777" w:rsidR="00105934" w:rsidRPr="00105934" w:rsidRDefault="00105934">
      <w:pPr>
        <w:spacing w:after="0" w:line="240" w:lineRule="auto"/>
        <w:rPr>
          <w:rFonts w:ascii="Calibri" w:eastAsia="Times New Roman" w:hAnsi="Calibri" w:cs="Calibri"/>
          <w:color w:val="595959"/>
        </w:rPr>
      </w:pPr>
      <w:r w:rsidRPr="635E3400">
        <w:rPr>
          <w:rFonts w:ascii="Calibri" w:eastAsia="Times New Roman" w:hAnsi="Calibri" w:cs="Calibri"/>
          <w:color w:val="595959" w:themeColor="text1" w:themeTint="A6"/>
        </w:rPr>
        <w:t> </w:t>
      </w:r>
    </w:p>
    <w:p w14:paraId="138BF8CA" w14:textId="130C8AD6" w:rsidR="00105934" w:rsidRPr="0023523E" w:rsidRDefault="00105934" w:rsidP="0064687C">
      <w:pPr>
        <w:numPr>
          <w:ilvl w:val="0"/>
          <w:numId w:val="20"/>
        </w:numPr>
        <w:spacing w:after="0" w:line="240" w:lineRule="auto"/>
        <w:ind w:left="360"/>
        <w:textAlignment w:val="center"/>
        <w:rPr>
          <w:rFonts w:eastAsiaTheme="minorEastAsia"/>
          <w:color w:val="000000" w:themeColor="text1"/>
        </w:rPr>
      </w:pPr>
      <w:r w:rsidRPr="5D3041A3">
        <w:rPr>
          <w:rFonts w:ascii="Calibri" w:eastAsia="Times New Roman" w:hAnsi="Calibri" w:cs="Calibri"/>
          <w:color w:val="000000" w:themeColor="text1"/>
        </w:rPr>
        <w:t>Now verify the new node status and pods status</w:t>
      </w:r>
    </w:p>
    <w:p w14:paraId="04F3386B" w14:textId="21308068" w:rsidR="454E4740" w:rsidRPr="00986263" w:rsidRDefault="454E4740" w:rsidP="00986263">
      <w:pPr>
        <w:pStyle w:val="Heading1"/>
        <w:rPr>
          <w:rFonts w:ascii="DINPro-Regular" w:hAnsi="DINPro-Regular"/>
          <w:color w:val="76B900"/>
          <w:sz w:val="46"/>
          <w:szCs w:val="26"/>
        </w:rPr>
      </w:pPr>
      <w:bookmarkStart w:id="126" w:name="_Toc61989210"/>
      <w:bookmarkStart w:id="127" w:name="_Toc62550955"/>
      <w:r w:rsidRPr="00986263">
        <w:rPr>
          <w:rFonts w:ascii="DINPro-Regular" w:hAnsi="DINPro-Regular"/>
          <w:color w:val="76B900"/>
          <w:sz w:val="46"/>
          <w:szCs w:val="26"/>
        </w:rPr>
        <w:lastRenderedPageBreak/>
        <w:t>Phase 2:  Access the GPU-enabled Tanzu Kubernetes Grid cluster and deplo</w:t>
      </w:r>
      <w:r w:rsidR="09D590B4" w:rsidRPr="00986263">
        <w:rPr>
          <w:rFonts w:ascii="DINPro-Regular" w:hAnsi="DINPro-Regular"/>
          <w:color w:val="76B900"/>
          <w:sz w:val="46"/>
          <w:szCs w:val="26"/>
        </w:rPr>
        <w:t>y NVIDIA GPU Operator</w:t>
      </w:r>
      <w:bookmarkEnd w:id="126"/>
      <w:bookmarkEnd w:id="127"/>
    </w:p>
    <w:p w14:paraId="2971AA02" w14:textId="793AF707" w:rsidR="36353E9C" w:rsidRDefault="36353E9C" w:rsidP="697A5BDB">
      <w:pPr>
        <w:pStyle w:val="Heading2"/>
        <w:spacing w:after="240"/>
        <w:rPr>
          <w:rFonts w:ascii="DINPro-Regular" w:hAnsi="DINPro-Regular"/>
          <w:color w:val="auto"/>
          <w:sz w:val="32"/>
          <w:szCs w:val="32"/>
        </w:rPr>
      </w:pPr>
      <w:bookmarkStart w:id="128" w:name="_Toc62550956"/>
      <w:r w:rsidRPr="38490838">
        <w:rPr>
          <w:rFonts w:ascii="DINPro-Regular" w:hAnsi="DINPro-Regular"/>
          <w:color w:val="auto"/>
          <w:sz w:val="32"/>
          <w:szCs w:val="32"/>
        </w:rPr>
        <w:t xml:space="preserve">Build GPU Operator </w:t>
      </w:r>
      <w:r w:rsidR="666D5EC6" w:rsidRPr="38490838">
        <w:rPr>
          <w:rFonts w:ascii="DINPro-Regular" w:hAnsi="DINPro-Regular"/>
          <w:color w:val="auto"/>
          <w:sz w:val="32"/>
          <w:szCs w:val="32"/>
        </w:rPr>
        <w:t>1.5.</w:t>
      </w:r>
      <w:r w:rsidR="61E4F8BB" w:rsidRPr="38490838">
        <w:rPr>
          <w:rFonts w:ascii="DINPro-Regular" w:hAnsi="DINPro-Regular"/>
          <w:color w:val="auto"/>
          <w:sz w:val="32"/>
          <w:szCs w:val="32"/>
        </w:rPr>
        <w:t>1</w:t>
      </w:r>
      <w:r w:rsidR="666D5EC6" w:rsidRPr="38490838">
        <w:rPr>
          <w:rFonts w:ascii="DINPro-Regular" w:hAnsi="DINPro-Regular"/>
          <w:color w:val="auto"/>
          <w:sz w:val="32"/>
          <w:szCs w:val="32"/>
        </w:rPr>
        <w:t xml:space="preserve"> with vGPU </w:t>
      </w:r>
      <w:commentRangeStart w:id="129"/>
      <w:r w:rsidR="666D5EC6" w:rsidRPr="38490838">
        <w:rPr>
          <w:rFonts w:ascii="DINPro-Regular" w:hAnsi="DINPro-Regular"/>
          <w:color w:val="auto"/>
          <w:sz w:val="32"/>
          <w:szCs w:val="32"/>
        </w:rPr>
        <w:t>12.</w:t>
      </w:r>
      <w:r w:rsidR="411DCDA2" w:rsidRPr="38490838">
        <w:rPr>
          <w:rFonts w:ascii="DINPro-Regular" w:hAnsi="DINPro-Regular"/>
          <w:color w:val="auto"/>
          <w:sz w:val="32"/>
          <w:szCs w:val="32"/>
        </w:rPr>
        <w:t>0</w:t>
      </w:r>
      <w:r w:rsidR="2C657743" w:rsidRPr="38490838">
        <w:rPr>
          <w:rFonts w:ascii="DINPro-Regular" w:hAnsi="DINPro-Regular"/>
          <w:color w:val="auto"/>
          <w:sz w:val="32"/>
          <w:szCs w:val="32"/>
        </w:rPr>
        <w:t xml:space="preserve"> drivers on Jumper VM</w:t>
      </w:r>
      <w:commentRangeEnd w:id="129"/>
      <w:r>
        <w:rPr>
          <w:rStyle w:val="CommentReference"/>
        </w:rPr>
        <w:commentReference w:id="129"/>
      </w:r>
      <w:bookmarkEnd w:id="128"/>
    </w:p>
    <w:p w14:paraId="51C27A3B" w14:textId="0B681701" w:rsidR="6512F350" w:rsidRDefault="666D5EC6" w:rsidP="38490838">
      <w:pPr>
        <w:pStyle w:val="ListParagraph"/>
        <w:numPr>
          <w:ilvl w:val="0"/>
          <w:numId w:val="21"/>
        </w:numPr>
        <w:ind w:left="360"/>
        <w:rPr>
          <w:rFonts w:eastAsiaTheme="minorEastAsia"/>
        </w:rPr>
      </w:pPr>
      <w:r>
        <w:t>GPU Operator 1.5.</w:t>
      </w:r>
      <w:r w:rsidR="5D29FA6E">
        <w:t>1</w:t>
      </w:r>
      <w:r>
        <w:t xml:space="preserve"> requires containers to be built and configured for your own individual license server and driver versions. The containers are built using Docker</w:t>
      </w:r>
      <w:r w:rsidR="014EC3DD">
        <w:t>, which we will install on the Ubuntu Jumper VM created earlier.</w:t>
      </w:r>
      <w:r w:rsidR="0F1B4249">
        <w:t>For instructions on how to install docker, refer to the instructions here:</w:t>
      </w:r>
    </w:p>
    <w:p w14:paraId="6D01E521" w14:textId="5207A7B1" w:rsidR="0F1B4249" w:rsidRDefault="0F1B4249" w:rsidP="5D3041A3">
      <w:pPr>
        <w:ind w:firstLine="720"/>
        <w:rPr>
          <w:color w:val="0000FF"/>
          <w:u w:val="single"/>
        </w:rPr>
      </w:pPr>
      <w:r w:rsidRPr="5D3041A3">
        <w:rPr>
          <w:color w:val="0000FF"/>
          <w:u w:val="single"/>
        </w:rPr>
        <w:t>https://docs.docker.com/engine/install/ubuntu/</w:t>
      </w:r>
    </w:p>
    <w:p w14:paraId="09FB422C" w14:textId="3C2D1A42" w:rsidR="6512F350" w:rsidRDefault="6512F350" w:rsidP="38490838">
      <w:pPr>
        <w:pStyle w:val="ListParagraph"/>
        <w:numPr>
          <w:ilvl w:val="0"/>
          <w:numId w:val="21"/>
        </w:numPr>
        <w:ind w:left="360"/>
        <w:rPr>
          <w:rFonts w:eastAsiaTheme="minorEastAsia"/>
          <w:sz w:val="22"/>
          <w:szCs w:val="22"/>
        </w:rPr>
      </w:pPr>
      <w:r>
        <w:t>Access to an NGC private registry is also required. This access should have been provided as a part of this proof-of-concept exercise. You will need to create an API key to use to push and pull container images from this private registry. Instructions on how to create an API key can be found here:</w:t>
      </w:r>
    </w:p>
    <w:p w14:paraId="785CE107" w14:textId="531E5401" w:rsidR="5A2BBC20" w:rsidRDefault="00DA1793" w:rsidP="71CDE282">
      <w:pPr>
        <w:ind w:firstLine="720"/>
        <w:rPr>
          <w:color w:val="0000FF"/>
          <w:u w:val="single"/>
        </w:rPr>
      </w:pPr>
      <w:hyperlink r:id="rId22" w:anchor="generating-api-key" w:history="1">
        <w:r w:rsidR="5A2BBC20" w:rsidRPr="1A5B785A">
          <w:rPr>
            <w:rStyle w:val="Hyperlink"/>
          </w:rPr>
          <w:t>https://docs.nvidia.com/ngc/ngc-overview/index.html#generating-api-key</w:t>
        </w:r>
      </w:hyperlink>
    </w:p>
    <w:p w14:paraId="14FA1F0D" w14:textId="3C2D1A42" w:rsidR="5A2BBC20" w:rsidRDefault="5A2BBC20" w:rsidP="38490838">
      <w:pPr>
        <w:pStyle w:val="ListParagraph"/>
        <w:numPr>
          <w:ilvl w:val="0"/>
          <w:numId w:val="21"/>
        </w:numPr>
        <w:ind w:left="360"/>
        <w:rPr>
          <w:rFonts w:eastAsiaTheme="minorEastAsia"/>
          <w:sz w:val="22"/>
          <w:szCs w:val="22"/>
        </w:rPr>
      </w:pPr>
      <w:r>
        <w:t xml:space="preserve">Download the vGPU files needed from the NVIDIA virtual GPU licensing portal. This consists of the guest driver, host driver, and </w:t>
      </w:r>
      <w:r w:rsidR="6F96944B">
        <w:t xml:space="preserve">manifest file. You will also need </w:t>
      </w:r>
      <w:r w:rsidR="13C6896F">
        <w:t>vCS</w:t>
      </w:r>
      <w:r w:rsidR="6F96944B">
        <w:t>licenses from the licensing portal added to your NVIDIA virtual GPU license server.</w:t>
      </w:r>
    </w:p>
    <w:p w14:paraId="6F3108AF" w14:textId="3580A949" w:rsidR="77EAFCD3" w:rsidRDefault="77EAFCD3" w:rsidP="38490838">
      <w:pPr>
        <w:pStyle w:val="ListParagraph"/>
        <w:numPr>
          <w:ilvl w:val="0"/>
          <w:numId w:val="21"/>
        </w:numPr>
        <w:ind w:left="360"/>
        <w:rPr>
          <w:rFonts w:eastAsiaTheme="minorEastAsia"/>
        </w:rPr>
      </w:pPr>
      <w:r>
        <w:t>Once you have the files, licenses, access to a VM with Docker</w:t>
      </w:r>
      <w:r w:rsidR="7E3A1C84">
        <w:t>, and access to an NGC private registry, build and push the container images for GPU Operator 1.5.</w:t>
      </w:r>
      <w:r w:rsidR="5981760A">
        <w:t>1</w:t>
      </w:r>
      <w:r w:rsidR="7E3A1C84">
        <w:t xml:space="preserve"> according to the instructions here: </w:t>
      </w:r>
    </w:p>
    <w:p w14:paraId="4BAA54F9" w14:textId="100EC1D2" w:rsidR="7E3A1C84" w:rsidRDefault="7E3A1C84" w:rsidP="71CDE282">
      <w:pPr>
        <w:ind w:left="720"/>
        <w:rPr>
          <w:color w:val="0000FF"/>
          <w:u w:val="single"/>
        </w:rPr>
      </w:pPr>
      <w:r w:rsidRPr="71CDE282">
        <w:rPr>
          <w:color w:val="0000FF"/>
          <w:u w:val="single"/>
        </w:rPr>
        <w:t>https://docs.nvidia.com/datacenter/cloud-native/gpu-operator/getting-started.html#considerations-to-install-gpu-operator-with-nvidia-vgpu-driver</w:t>
      </w:r>
    </w:p>
    <w:p w14:paraId="2E29522A" w14:textId="480C4367" w:rsidR="09D590B4" w:rsidRPr="007277D7" w:rsidRDefault="09D590B4" w:rsidP="64831A7C">
      <w:pPr>
        <w:pStyle w:val="Heading2"/>
        <w:rPr>
          <w:rFonts w:ascii="DINPro-Regular" w:hAnsi="DINPro-Regular"/>
          <w:color w:val="auto"/>
          <w:sz w:val="32"/>
          <w:szCs w:val="32"/>
        </w:rPr>
      </w:pPr>
      <w:bookmarkStart w:id="130" w:name="_Toc61989211"/>
      <w:bookmarkStart w:id="131" w:name="_Toc62550957"/>
      <w:r w:rsidRPr="3A030C0C">
        <w:rPr>
          <w:rFonts w:ascii="DINPro-Regular" w:hAnsi="DINPro-Regular"/>
          <w:color w:val="auto"/>
          <w:sz w:val="32"/>
          <w:szCs w:val="32"/>
        </w:rPr>
        <w:t>Access the GPU-enabled TKG Cluster</w:t>
      </w:r>
      <w:bookmarkEnd w:id="130"/>
      <w:bookmarkEnd w:id="131"/>
    </w:p>
    <w:p w14:paraId="2279286D" w14:textId="7B43F5D3" w:rsidR="73E3D96D" w:rsidRDefault="1A73CB17" w:rsidP="38490838">
      <w:pPr>
        <w:pStyle w:val="ListParagraph"/>
        <w:numPr>
          <w:ilvl w:val="0"/>
          <w:numId w:val="22"/>
        </w:numPr>
        <w:spacing w:before="240"/>
        <w:ind w:left="360"/>
        <w:rPr>
          <w:rFonts w:eastAsiaTheme="minorEastAsia"/>
          <w:sz w:val="22"/>
          <w:szCs w:val="22"/>
        </w:rPr>
      </w:pPr>
      <w:r w:rsidRPr="38490838">
        <w:rPr>
          <w:sz w:val="22"/>
          <w:szCs w:val="22"/>
        </w:rPr>
        <w:t>Once the GPU Operator container images have been built and pushed to your NGC private registry</w:t>
      </w:r>
      <w:r w:rsidR="5D1C4F50" w:rsidRPr="38490838">
        <w:rPr>
          <w:sz w:val="22"/>
          <w:szCs w:val="22"/>
        </w:rPr>
        <w:t>, y</w:t>
      </w:r>
      <w:r w:rsidR="1C7279BB" w:rsidRPr="38490838">
        <w:rPr>
          <w:sz w:val="22"/>
          <w:szCs w:val="22"/>
        </w:rPr>
        <w:t xml:space="preserve">ou can now login to the TKG cluster from your </w:t>
      </w:r>
      <w:r w:rsidR="3F3E61BE" w:rsidRPr="38490838">
        <w:rPr>
          <w:sz w:val="22"/>
          <w:szCs w:val="22"/>
        </w:rPr>
        <w:t>Jumper VM</w:t>
      </w:r>
      <w:r w:rsidR="73E3D96D" w:rsidRPr="38490838">
        <w:rPr>
          <w:sz w:val="22"/>
          <w:szCs w:val="22"/>
        </w:rPr>
        <w:t xml:space="preserve"> using the following command:</w:t>
      </w:r>
    </w:p>
    <w:p w14:paraId="0E110670" w14:textId="77777777" w:rsidR="00FB3723" w:rsidRPr="006951E7" w:rsidRDefault="00FB3723" w:rsidP="00300FF1">
      <w:pPr>
        <w:pStyle w:val="ListParagraph"/>
        <w:spacing w:before="240"/>
        <w:ind w:left="0"/>
        <w:rPr>
          <w:sz w:val="22"/>
          <w:szCs w:val="22"/>
        </w:rPr>
      </w:pPr>
    </w:p>
    <w:p w14:paraId="5E69BDD5" w14:textId="45A2DA91" w:rsidR="134C4B3D" w:rsidRDefault="503E7823" w:rsidP="184D031A">
      <w:pPr>
        <w:pStyle w:val="Code"/>
      </w:pPr>
      <w:r>
        <w:t xml:space="preserve"> kubectl vsphere login</w:t>
      </w:r>
      <w:r w:rsidR="0C65756F">
        <w:t xml:space="preserve"> -–insecure-skip-tls-verify</w:t>
      </w:r>
      <w:r>
        <w:t xml:space="preserve"> --server=SUPERVISOR-CLUSTER-CONTROL-PLANE-IP </w:t>
      </w:r>
    </w:p>
    <w:p w14:paraId="37522709" w14:textId="6BF55182" w:rsidR="263BA2E6" w:rsidRDefault="503E7823" w:rsidP="184D031A">
      <w:pPr>
        <w:pStyle w:val="Code"/>
      </w:pPr>
      <w:r>
        <w:t xml:space="preserve">--tanzu-kubernetes-cluster-name TANZU-KUBERNETES-CLUSTER-NAME </w:t>
      </w:r>
    </w:p>
    <w:p w14:paraId="13FEB318" w14:textId="1DBF6823" w:rsidR="263BA2E6" w:rsidRDefault="503E7823" w:rsidP="184D031A">
      <w:pPr>
        <w:pStyle w:val="Code"/>
      </w:pPr>
      <w:r>
        <w:t xml:space="preserve">--tanzu-kubernetes-cluster-namespace SUPERVISOR-NAMESPACE-WHERE-THE-CLUSTER-IS-DEPLOYED </w:t>
      </w:r>
    </w:p>
    <w:p w14:paraId="1529E887" w14:textId="683D3FD1" w:rsidR="263BA2E6" w:rsidRDefault="503E7823" w:rsidP="184D031A">
      <w:pPr>
        <w:pStyle w:val="Code"/>
      </w:pPr>
      <w:r>
        <w:t>--vsphere-username VCENTER-SSO-USER-NAME</w:t>
      </w:r>
    </w:p>
    <w:p w14:paraId="2F69F69C" w14:textId="583DFB96" w:rsidR="00FB3723" w:rsidRPr="006951E7" w:rsidRDefault="0096365C" w:rsidP="00300FF1">
      <w:pPr>
        <w:pStyle w:val="ListParagraph"/>
        <w:spacing w:before="240"/>
        <w:ind w:left="0"/>
        <w:rPr>
          <w:sz w:val="22"/>
          <w:szCs w:val="22"/>
        </w:rPr>
      </w:pPr>
      <w:r w:rsidRPr="184D031A">
        <w:rPr>
          <w:b/>
          <w:bCs/>
          <w:sz w:val="22"/>
          <w:szCs w:val="22"/>
        </w:rPr>
        <w:t>Note:</w:t>
      </w:r>
      <w:r w:rsidRPr="184D031A">
        <w:rPr>
          <w:sz w:val="22"/>
          <w:szCs w:val="22"/>
        </w:rPr>
        <w:t xml:space="preserve"> </w:t>
      </w:r>
      <w:r w:rsidR="004006BF" w:rsidRPr="184D031A">
        <w:rPr>
          <w:sz w:val="22"/>
          <w:szCs w:val="22"/>
        </w:rPr>
        <w:t>T</w:t>
      </w:r>
      <w:r w:rsidR="00FB3723" w:rsidRPr="184D031A">
        <w:rPr>
          <w:sz w:val="22"/>
          <w:szCs w:val="22"/>
        </w:rPr>
        <w:t>he</w:t>
      </w:r>
      <w:r w:rsidR="00FB3723" w:rsidRPr="7E80468B">
        <w:rPr>
          <w:sz w:val="22"/>
          <w:szCs w:val="22"/>
        </w:rPr>
        <w:t xml:space="preserve"> 10.196.180.21 IP address </w:t>
      </w:r>
      <w:r w:rsidR="004006BF" w:rsidRPr="184D031A">
        <w:rPr>
          <w:sz w:val="22"/>
          <w:szCs w:val="22"/>
        </w:rPr>
        <w:t>belongs to</w:t>
      </w:r>
      <w:r w:rsidR="00FB3723" w:rsidRPr="7E80468B">
        <w:rPr>
          <w:sz w:val="22"/>
          <w:szCs w:val="22"/>
        </w:rPr>
        <w:t xml:space="preserve"> the ControlPlane nodes for the TKG cluster. Note that here you are being explicit about the TKG cluster name and namespace you want to be in. You will be asked for your vSphere administrator password to login.</w:t>
      </w:r>
    </w:p>
    <w:p w14:paraId="0F268230" w14:textId="77777777" w:rsidR="00FB3723" w:rsidRPr="006951E7" w:rsidRDefault="00FB3723" w:rsidP="00300FF1">
      <w:pPr>
        <w:pStyle w:val="ListParagraph"/>
        <w:spacing w:before="240"/>
        <w:ind w:left="0"/>
        <w:rPr>
          <w:sz w:val="22"/>
          <w:szCs w:val="22"/>
        </w:rPr>
      </w:pPr>
    </w:p>
    <w:p w14:paraId="535D11CD" w14:textId="77777777" w:rsidR="00FB3723" w:rsidRPr="006951E7" w:rsidRDefault="00FB3723" w:rsidP="0064687C">
      <w:pPr>
        <w:pStyle w:val="ListParagraph"/>
        <w:numPr>
          <w:ilvl w:val="0"/>
          <w:numId w:val="22"/>
        </w:numPr>
        <w:spacing w:before="240"/>
        <w:ind w:left="360"/>
        <w:rPr>
          <w:sz w:val="22"/>
          <w:szCs w:val="22"/>
        </w:rPr>
      </w:pPr>
      <w:r w:rsidRPr="38490838">
        <w:rPr>
          <w:sz w:val="22"/>
          <w:szCs w:val="22"/>
        </w:rPr>
        <w:t>Once logged in, you will see a message with set of contexts that you have access to, such as:</w:t>
      </w:r>
    </w:p>
    <w:p w14:paraId="0E290E50" w14:textId="3E7CE0D9" w:rsidR="5D3041A3" w:rsidRDefault="5D3041A3" w:rsidP="5D3041A3">
      <w:pPr>
        <w:spacing w:after="0" w:line="240" w:lineRule="auto"/>
        <w:ind w:left="360"/>
        <w:rPr>
          <w:rFonts w:ascii="Courier New" w:hAnsi="Courier New"/>
          <w:sz w:val="20"/>
          <w:szCs w:val="20"/>
        </w:rPr>
      </w:pPr>
    </w:p>
    <w:p w14:paraId="3480BF50" w14:textId="77777777" w:rsidR="00FB3723" w:rsidRPr="00300FF1" w:rsidRDefault="00FB3723" w:rsidP="184D031A">
      <w:pPr>
        <w:pStyle w:val="Code"/>
      </w:pPr>
      <w:r>
        <w:t>Logged in successfully.</w:t>
      </w:r>
    </w:p>
    <w:p w14:paraId="4A3831BC" w14:textId="77777777" w:rsidR="00FB3723" w:rsidRPr="00300FF1" w:rsidRDefault="00FB3723" w:rsidP="184D031A">
      <w:pPr>
        <w:pStyle w:val="Code"/>
      </w:pPr>
      <w:r>
        <w:t>You have access to the following contexts:</w:t>
      </w:r>
    </w:p>
    <w:p w14:paraId="68D8D2AF" w14:textId="77777777" w:rsidR="00FB3723" w:rsidRPr="00300FF1" w:rsidRDefault="00FB3723" w:rsidP="184D031A">
      <w:pPr>
        <w:pStyle w:val="Code"/>
      </w:pPr>
      <w:r>
        <w:t xml:space="preserve">   10.196.180.21</w:t>
      </w:r>
    </w:p>
    <w:p w14:paraId="61177829" w14:textId="77777777" w:rsidR="00FB3723" w:rsidRPr="00300FF1" w:rsidRDefault="00FB3723" w:rsidP="184D031A">
      <w:pPr>
        <w:pStyle w:val="Code"/>
      </w:pPr>
      <w:r>
        <w:t xml:space="preserve">   10.196.180.22</w:t>
      </w:r>
    </w:p>
    <w:p w14:paraId="5C69AF02" w14:textId="77777777" w:rsidR="00FB3723" w:rsidRPr="00300FF1" w:rsidRDefault="00FB3723" w:rsidP="184D031A">
      <w:pPr>
        <w:pStyle w:val="Code"/>
      </w:pPr>
      <w:r>
        <w:t xml:space="preserve">   a-new-hope</w:t>
      </w:r>
    </w:p>
    <w:p w14:paraId="5D6BD211" w14:textId="77777777" w:rsidR="00FB3723" w:rsidRPr="00300FF1" w:rsidRDefault="00FB3723" w:rsidP="184D031A">
      <w:pPr>
        <w:pStyle w:val="Code"/>
      </w:pPr>
      <w:r>
        <w:t xml:space="preserve">   endor</w:t>
      </w:r>
    </w:p>
    <w:p w14:paraId="0C66B710" w14:textId="77777777" w:rsidR="00FB3723" w:rsidRPr="00300FF1" w:rsidRDefault="00FB3723" w:rsidP="184D031A">
      <w:pPr>
        <w:pStyle w:val="Code"/>
      </w:pPr>
      <w:r>
        <w:t xml:space="preserve">   face-melter </w:t>
      </w:r>
    </w:p>
    <w:p w14:paraId="473E95BD" w14:textId="1A9CFB08" w:rsidR="00FB3723" w:rsidRDefault="00FB3723" w:rsidP="38490838">
      <w:pPr>
        <w:pStyle w:val="ListParagraph"/>
        <w:numPr>
          <w:ilvl w:val="0"/>
          <w:numId w:val="22"/>
        </w:numPr>
        <w:spacing w:before="240"/>
        <w:ind w:left="360"/>
        <w:rPr>
          <w:rFonts w:eastAsiaTheme="minorEastAsia"/>
          <w:sz w:val="22"/>
          <w:szCs w:val="22"/>
        </w:rPr>
      </w:pPr>
      <w:r w:rsidRPr="38490838">
        <w:rPr>
          <w:sz w:val="22"/>
          <w:szCs w:val="22"/>
        </w:rPr>
        <w:t>You now choose the context that you want to operate in</w:t>
      </w:r>
    </w:p>
    <w:p w14:paraId="6BCAA714" w14:textId="77777777" w:rsidR="00BA081E" w:rsidRPr="006951E7" w:rsidRDefault="00BA081E" w:rsidP="00300FF1">
      <w:pPr>
        <w:pStyle w:val="ListParagraph"/>
        <w:spacing w:before="240"/>
        <w:ind w:left="0"/>
        <w:rPr>
          <w:sz w:val="22"/>
          <w:szCs w:val="22"/>
        </w:rPr>
      </w:pPr>
    </w:p>
    <w:p w14:paraId="47033EBD" w14:textId="49BA4B98" w:rsidR="00FB3723" w:rsidRDefault="00FB3723" w:rsidP="184D031A">
      <w:pPr>
        <w:pStyle w:val="Code"/>
      </w:pPr>
      <w:r>
        <w:t>kubectl config use-context &lt;cluster-name&gt;</w:t>
      </w:r>
    </w:p>
    <w:p w14:paraId="23A74397" w14:textId="77777777" w:rsidR="00BA081E" w:rsidRPr="00300FF1" w:rsidRDefault="00BA081E" w:rsidP="00300FF1">
      <w:pPr>
        <w:spacing w:after="0" w:line="240" w:lineRule="auto"/>
        <w:ind w:left="360"/>
        <w:rPr>
          <w:rFonts w:ascii="Courier New" w:hAnsi="Courier New"/>
          <w:sz w:val="20"/>
          <w:szCs w:val="24"/>
        </w:rPr>
      </w:pPr>
    </w:p>
    <w:p w14:paraId="55DDBC07" w14:textId="6EAD5F97" w:rsidR="00D31976" w:rsidRDefault="00FB3723" w:rsidP="0064687C">
      <w:pPr>
        <w:pStyle w:val="ListParagraph"/>
        <w:numPr>
          <w:ilvl w:val="0"/>
          <w:numId w:val="22"/>
        </w:numPr>
        <w:spacing w:before="240"/>
        <w:ind w:left="360"/>
        <w:rPr>
          <w:sz w:val="22"/>
          <w:szCs w:val="22"/>
        </w:rPr>
      </w:pPr>
      <w:r w:rsidRPr="38490838">
        <w:rPr>
          <w:sz w:val="22"/>
          <w:szCs w:val="22"/>
        </w:rPr>
        <w:t>Use the commands</w:t>
      </w:r>
      <w:r w:rsidR="00D31976" w:rsidRPr="38490838">
        <w:rPr>
          <w:sz w:val="22"/>
          <w:szCs w:val="22"/>
        </w:rPr>
        <w:t xml:space="preserve"> to see the existing nodes and pods within your cluster.</w:t>
      </w:r>
    </w:p>
    <w:p w14:paraId="307627EB" w14:textId="2EF77618" w:rsidR="00BA081E" w:rsidRPr="006951E7" w:rsidRDefault="00BA081E" w:rsidP="184D031A">
      <w:pPr>
        <w:pStyle w:val="ListParagraph"/>
        <w:spacing w:before="240"/>
      </w:pPr>
    </w:p>
    <w:p w14:paraId="7DF469E9" w14:textId="77777777" w:rsidR="00FB3723" w:rsidRPr="00300FF1" w:rsidRDefault="00FB3723" w:rsidP="184D031A">
      <w:pPr>
        <w:pStyle w:val="Code"/>
      </w:pPr>
      <w:r>
        <w:t>kubectl get nodes</w:t>
      </w:r>
    </w:p>
    <w:p w14:paraId="24900728" w14:textId="1D84D241" w:rsidR="00FB3723" w:rsidRPr="00300FF1" w:rsidRDefault="00FB3723" w:rsidP="184D031A">
      <w:pPr>
        <w:pStyle w:val="Code"/>
      </w:pPr>
      <w:r>
        <w:t>kubectl get pods -A</w:t>
      </w:r>
    </w:p>
    <w:p w14:paraId="446F5895" w14:textId="77777777" w:rsidR="00FB3723" w:rsidRPr="006951E7" w:rsidRDefault="00FB3723" w:rsidP="00300FF1">
      <w:pPr>
        <w:pStyle w:val="ListParagraph"/>
        <w:spacing w:before="240"/>
        <w:ind w:left="0"/>
        <w:rPr>
          <w:sz w:val="22"/>
          <w:szCs w:val="22"/>
        </w:rPr>
      </w:pPr>
    </w:p>
    <w:p w14:paraId="4C1FEC86" w14:textId="0ADAA701" w:rsidR="64831A7C" w:rsidRDefault="64831A7C" w:rsidP="184D031A">
      <w:pPr>
        <w:spacing w:before="240"/>
      </w:pPr>
    </w:p>
    <w:p w14:paraId="4F53F35E" w14:textId="43F90B4C" w:rsidR="005419A6" w:rsidRPr="007277D7" w:rsidRDefault="45CD24F0">
      <w:pPr>
        <w:pStyle w:val="Heading2"/>
        <w:spacing w:before="240" w:line="240" w:lineRule="auto"/>
        <w:rPr>
          <w:rFonts w:ascii="DINPro-Regular" w:hAnsi="DINPro-Regular"/>
          <w:color w:val="auto"/>
          <w:sz w:val="32"/>
          <w:szCs w:val="32"/>
        </w:rPr>
      </w:pPr>
      <w:bookmarkStart w:id="132" w:name="_Toc61989212"/>
      <w:bookmarkStart w:id="133" w:name="_Toc62550958"/>
      <w:r w:rsidRPr="5D3041A3">
        <w:rPr>
          <w:rFonts w:ascii="DINPro-Regular" w:hAnsi="DINPro-Regular"/>
          <w:color w:val="auto"/>
          <w:sz w:val="32"/>
          <w:szCs w:val="32"/>
        </w:rPr>
        <w:t>D</w:t>
      </w:r>
      <w:r w:rsidR="005419A6" w:rsidRPr="5D3041A3">
        <w:rPr>
          <w:rFonts w:ascii="DINPro-Regular" w:hAnsi="DINPro-Regular"/>
          <w:color w:val="auto"/>
          <w:sz w:val="32"/>
          <w:szCs w:val="32"/>
        </w:rPr>
        <w:t>eploy the NVIDIA GPU Operator</w:t>
      </w:r>
      <w:r w:rsidR="006951E7" w:rsidRPr="5D3041A3">
        <w:rPr>
          <w:rFonts w:ascii="DINPro-Regular" w:hAnsi="DINPro-Regular"/>
          <w:color w:val="auto"/>
          <w:sz w:val="32"/>
          <w:szCs w:val="32"/>
        </w:rPr>
        <w:t xml:space="preserve"> </w:t>
      </w:r>
      <w:r w:rsidR="3168922F" w:rsidRPr="5D3041A3">
        <w:rPr>
          <w:rFonts w:ascii="DINPro-Regular" w:hAnsi="DINPro-Regular"/>
          <w:color w:val="auto"/>
          <w:sz w:val="32"/>
          <w:szCs w:val="32"/>
        </w:rPr>
        <w:t xml:space="preserve">with NVIDIA virtual GPU </w:t>
      </w:r>
      <w:r w:rsidR="006951E7" w:rsidRPr="5D3041A3">
        <w:rPr>
          <w:rFonts w:ascii="DINPro-Regular" w:hAnsi="DINPro-Regular"/>
          <w:color w:val="auto"/>
          <w:sz w:val="32"/>
          <w:szCs w:val="32"/>
        </w:rPr>
        <w:t>on the TKG cluster</w:t>
      </w:r>
      <w:bookmarkEnd w:id="132"/>
      <w:bookmarkEnd w:id="133"/>
    </w:p>
    <w:p w14:paraId="5B1D66F5" w14:textId="01598A59" w:rsidR="67E1D8D0" w:rsidRDefault="403BF0D8" w:rsidP="0064687C">
      <w:pPr>
        <w:pStyle w:val="ListParagraph"/>
        <w:numPr>
          <w:ilvl w:val="0"/>
          <w:numId w:val="23"/>
        </w:numPr>
        <w:spacing w:before="240"/>
        <w:ind w:left="360"/>
        <w:rPr>
          <w:sz w:val="22"/>
          <w:szCs w:val="22"/>
        </w:rPr>
      </w:pPr>
      <w:r w:rsidRPr="618CE8C2">
        <w:rPr>
          <w:rFonts w:ascii="Calibri" w:eastAsia="Calibri" w:hAnsi="Calibri" w:cs="Calibri"/>
          <w:sz w:val="22"/>
          <w:szCs w:val="22"/>
        </w:rPr>
        <w:t>Prior to</w:t>
      </w:r>
      <w:r w:rsidR="055BD6D6" w:rsidRPr="618CE8C2">
        <w:rPr>
          <w:rFonts w:ascii="Calibri" w:eastAsia="Calibri" w:hAnsi="Calibri" w:cs="Calibri"/>
          <w:sz w:val="22"/>
          <w:szCs w:val="22"/>
        </w:rPr>
        <w:t xml:space="preserve"> </w:t>
      </w:r>
      <w:r w:rsidR="11FC252D" w:rsidRPr="618CE8C2">
        <w:rPr>
          <w:rFonts w:ascii="Calibri" w:eastAsia="Calibri" w:hAnsi="Calibri" w:cs="Calibri"/>
          <w:sz w:val="22"/>
          <w:szCs w:val="22"/>
        </w:rPr>
        <w:t>d</w:t>
      </w:r>
      <w:r w:rsidR="055BD6D6" w:rsidRPr="618CE8C2">
        <w:rPr>
          <w:rFonts w:ascii="Calibri" w:eastAsia="Calibri" w:hAnsi="Calibri" w:cs="Calibri"/>
          <w:sz w:val="22"/>
          <w:szCs w:val="22"/>
        </w:rPr>
        <w:t xml:space="preserve">eploying GPU Operator, </w:t>
      </w:r>
      <w:r w:rsidR="0507A6D8" w:rsidRPr="618CE8C2">
        <w:rPr>
          <w:rFonts w:ascii="Calibri" w:eastAsia="Calibri" w:hAnsi="Calibri" w:cs="Calibri"/>
          <w:sz w:val="22"/>
          <w:szCs w:val="22"/>
        </w:rPr>
        <w:t xml:space="preserve">you first need to </w:t>
      </w:r>
      <w:r w:rsidR="559FF208" w:rsidRPr="618CE8C2">
        <w:rPr>
          <w:rFonts w:ascii="Calibri" w:eastAsia="Calibri" w:hAnsi="Calibri" w:cs="Calibri"/>
          <w:sz w:val="22"/>
          <w:szCs w:val="22"/>
        </w:rPr>
        <w:t>cordon off all of the non-GPU-enabled nodes to ensure all of the pods for the GPU Operator get deployed on the GPU-enable</w:t>
      </w:r>
      <w:r w:rsidR="07FBDC94" w:rsidRPr="618CE8C2">
        <w:rPr>
          <w:rFonts w:ascii="Calibri" w:eastAsia="Calibri" w:hAnsi="Calibri" w:cs="Calibri"/>
          <w:sz w:val="22"/>
          <w:szCs w:val="22"/>
        </w:rPr>
        <w:t>d node. Once the GPU Operator is deployed, we can then uncordon the nodes.</w:t>
      </w:r>
      <w:r w:rsidR="19AA39B8" w:rsidRPr="618CE8C2">
        <w:rPr>
          <w:rFonts w:ascii="Calibri" w:eastAsia="Calibri" w:hAnsi="Calibri" w:cs="Calibri"/>
          <w:sz w:val="22"/>
          <w:szCs w:val="22"/>
        </w:rPr>
        <w:t xml:space="preserve"> To cordon the nodes, run the following commands:</w:t>
      </w:r>
    </w:p>
    <w:p w14:paraId="60B4E91A" w14:textId="45CC906F" w:rsidR="67E1D8D0" w:rsidRDefault="67E1D8D0" w:rsidP="661A8598">
      <w:pPr>
        <w:spacing w:before="240"/>
        <w:rPr>
          <w:rFonts w:ascii="Calibri" w:eastAsia="Calibri" w:hAnsi="Calibri" w:cs="Calibri"/>
        </w:rPr>
      </w:pPr>
    </w:p>
    <w:p w14:paraId="75AD4AA4" w14:textId="57362B90" w:rsidR="67E1D8D0" w:rsidRDefault="57F9C1CE" w:rsidP="661A8598">
      <w:pPr>
        <w:pStyle w:val="Code"/>
        <w:spacing w:before="240"/>
      </w:pPr>
      <w:r>
        <w:t>kubectl cordon &lt;node-name&gt;</w:t>
      </w:r>
    </w:p>
    <w:p w14:paraId="761CACB8" w14:textId="3C8E7ED0" w:rsidR="67E1D8D0" w:rsidRDefault="67E1D8D0" w:rsidP="661A8598">
      <w:pPr>
        <w:pStyle w:val="Code"/>
        <w:spacing w:before="240"/>
      </w:pPr>
    </w:p>
    <w:p w14:paraId="356B5FE6" w14:textId="1A3D0C87" w:rsidR="67E1D8D0" w:rsidRDefault="57F9C1CE" w:rsidP="661A8598">
      <w:pPr>
        <w:pStyle w:val="Code"/>
        <w:spacing w:before="240"/>
      </w:pPr>
      <w:r>
        <w:t xml:space="preserve">$ </w:t>
      </w:r>
      <w:r w:rsidR="19AA39B8">
        <w:t>kubectl cordon tkg01-cluster-workers-wrbwb-ffcbf6f6d-rdbrr</w:t>
      </w:r>
    </w:p>
    <w:p w14:paraId="321E1A02" w14:textId="1C27CEDA" w:rsidR="67E1D8D0" w:rsidRDefault="19AA39B8" w:rsidP="661A8598">
      <w:pPr>
        <w:pStyle w:val="Code"/>
        <w:spacing w:before="240"/>
      </w:pPr>
      <w:r>
        <w:t xml:space="preserve"> </w:t>
      </w:r>
    </w:p>
    <w:p w14:paraId="53553FE4" w14:textId="59A80774" w:rsidR="67E1D8D0" w:rsidRDefault="6D04C0E9" w:rsidP="661A8598">
      <w:pPr>
        <w:pStyle w:val="Code"/>
        <w:spacing w:before="240"/>
      </w:pPr>
      <w:r>
        <w:t xml:space="preserve">$ </w:t>
      </w:r>
      <w:r w:rsidR="19AA39B8">
        <w:t>kubectl cordon tkg01-cluster-control-plane-74sjp</w:t>
      </w:r>
    </w:p>
    <w:p w14:paraId="439BDA81" w14:textId="41B5A3DB" w:rsidR="67E1D8D0" w:rsidRDefault="19AA39B8" w:rsidP="661A8598">
      <w:pPr>
        <w:pStyle w:val="Code"/>
        <w:spacing w:before="240"/>
      </w:pPr>
      <w:r>
        <w:t xml:space="preserve"> </w:t>
      </w:r>
    </w:p>
    <w:p w14:paraId="3A1543CF" w14:textId="4AA47FE5" w:rsidR="67E1D8D0" w:rsidRDefault="19AA39B8" w:rsidP="661A8598">
      <w:pPr>
        <w:pStyle w:val="Code"/>
        <w:spacing w:before="240"/>
      </w:pPr>
      <w:r>
        <w:t>$ kubectl get nodes</w:t>
      </w:r>
    </w:p>
    <w:p w14:paraId="6A100C08" w14:textId="256BF49F" w:rsidR="67E1D8D0" w:rsidRDefault="19AA39B8" w:rsidP="661A8598">
      <w:pPr>
        <w:pStyle w:val="Code"/>
        <w:spacing w:before="240"/>
      </w:pPr>
      <w:r>
        <w:t>NAME                                                                        STATUS                                   ROLES    AGE   VERSION</w:t>
      </w:r>
    </w:p>
    <w:p w14:paraId="270F0B7B" w14:textId="76AA7AD9" w:rsidR="67E1D8D0" w:rsidRDefault="19AA39B8" w:rsidP="661A8598">
      <w:pPr>
        <w:pStyle w:val="Code"/>
        <w:spacing w:before="240"/>
      </w:pPr>
      <w:r>
        <w:lastRenderedPageBreak/>
        <w:t>tkg01-cluster-control-plane-74sjp                        Ready,SchedulingDisabled   master   29h   v1.18.5+vmware.1</w:t>
      </w:r>
    </w:p>
    <w:p w14:paraId="1FF8BCB5" w14:textId="1BB0BA32" w:rsidR="67E1D8D0" w:rsidRDefault="19AA39B8" w:rsidP="661A8598">
      <w:pPr>
        <w:pStyle w:val="Code"/>
        <w:spacing w:before="240"/>
      </w:pPr>
      <w:r>
        <w:t>tkg01-cluster-worker2                                             Ready                                      &lt;none&gt;   28h   v1.18.10+vmware.1</w:t>
      </w:r>
    </w:p>
    <w:p w14:paraId="0D441758" w14:textId="44196B76" w:rsidR="67E1D8D0" w:rsidRDefault="19AA39B8" w:rsidP="661A8598">
      <w:pPr>
        <w:pStyle w:val="Code"/>
        <w:spacing w:before="240"/>
      </w:pPr>
      <w:r>
        <w:t xml:space="preserve">tkg01-cluster-workers-wrbwb-ffcbf6f6d-rdbrr   Ready,SchedulingDisabled   &lt;none&gt;   29h   v1.18.5+vmware.1 </w:t>
      </w:r>
    </w:p>
    <w:p w14:paraId="605665A7" w14:textId="615A1433" w:rsidR="67E1D8D0" w:rsidRDefault="67E1D8D0" w:rsidP="661A8598">
      <w:pPr>
        <w:pStyle w:val="Code"/>
        <w:spacing w:before="240"/>
      </w:pPr>
    </w:p>
    <w:p w14:paraId="24810A0C" w14:textId="679933F5" w:rsidR="67E1D8D0" w:rsidRDefault="67E1D8D0" w:rsidP="661A8598">
      <w:pPr>
        <w:pStyle w:val="Code"/>
        <w:spacing w:before="240"/>
      </w:pPr>
    </w:p>
    <w:p w14:paraId="7216D716" w14:textId="7F6258FB" w:rsidR="67E1D8D0" w:rsidRDefault="67E1D8D0" w:rsidP="661A8598">
      <w:pPr>
        <w:spacing w:before="240"/>
        <w:rPr>
          <w:rFonts w:ascii="Calibri" w:eastAsia="Calibri" w:hAnsi="Calibri" w:cs="Calibri"/>
          <w:i/>
          <w:iCs/>
          <w:color w:val="595959" w:themeColor="text1" w:themeTint="A6"/>
          <w:sz w:val="18"/>
          <w:szCs w:val="18"/>
        </w:rPr>
      </w:pPr>
    </w:p>
    <w:p w14:paraId="26278747" w14:textId="45DDF733" w:rsidR="67E1D8D0" w:rsidRDefault="047DBFFF" w:rsidP="0064687C">
      <w:pPr>
        <w:pStyle w:val="ListParagraph"/>
        <w:numPr>
          <w:ilvl w:val="0"/>
          <w:numId w:val="23"/>
        </w:numPr>
        <w:spacing w:before="240"/>
        <w:ind w:left="360"/>
        <w:rPr>
          <w:sz w:val="22"/>
          <w:szCs w:val="22"/>
        </w:rPr>
      </w:pPr>
      <w:r w:rsidRPr="544FCEDC">
        <w:rPr>
          <w:rFonts w:ascii="Calibri" w:eastAsia="Calibri" w:hAnsi="Calibri" w:cs="Calibri"/>
          <w:sz w:val="22"/>
          <w:szCs w:val="22"/>
        </w:rPr>
        <w:t xml:space="preserve">Next, </w:t>
      </w:r>
      <w:r w:rsidR="055BD6D6" w:rsidRPr="544FCEDC">
        <w:rPr>
          <w:rFonts w:ascii="Calibri" w:eastAsia="Calibri" w:hAnsi="Calibri" w:cs="Calibri"/>
          <w:sz w:val="22"/>
          <w:szCs w:val="22"/>
        </w:rPr>
        <w:t xml:space="preserve">apply </w:t>
      </w:r>
      <w:r w:rsidR="33A9F2DF" w:rsidRPr="544FCEDC">
        <w:rPr>
          <w:rFonts w:ascii="Calibri" w:eastAsia="Calibri" w:hAnsi="Calibri" w:cs="Calibri"/>
          <w:sz w:val="22"/>
          <w:szCs w:val="22"/>
        </w:rPr>
        <w:t xml:space="preserve">the </w:t>
      </w:r>
      <w:r w:rsidR="055BD6D6" w:rsidRPr="544FCEDC">
        <w:rPr>
          <w:rFonts w:ascii="Calibri" w:eastAsia="Calibri" w:hAnsi="Calibri" w:cs="Calibri"/>
          <w:sz w:val="22"/>
          <w:szCs w:val="22"/>
        </w:rPr>
        <w:t xml:space="preserve">below yaml to </w:t>
      </w:r>
      <w:r w:rsidR="2DDEC08D" w:rsidRPr="544FCEDC">
        <w:rPr>
          <w:rFonts w:ascii="Calibri" w:eastAsia="Calibri" w:hAnsi="Calibri" w:cs="Calibri"/>
          <w:sz w:val="22"/>
          <w:szCs w:val="22"/>
        </w:rPr>
        <w:t xml:space="preserve">the TKG </w:t>
      </w:r>
      <w:r w:rsidR="055BD6D6" w:rsidRPr="544FCEDC">
        <w:rPr>
          <w:rFonts w:ascii="Calibri" w:eastAsia="Calibri" w:hAnsi="Calibri" w:cs="Calibri"/>
          <w:sz w:val="22"/>
          <w:szCs w:val="22"/>
        </w:rPr>
        <w:t>cluster</w:t>
      </w:r>
      <w:r w:rsidR="6708072E" w:rsidRPr="544FCEDC">
        <w:rPr>
          <w:rFonts w:ascii="Calibri" w:eastAsia="Calibri" w:hAnsi="Calibri" w:cs="Calibri"/>
          <w:sz w:val="22"/>
          <w:szCs w:val="22"/>
        </w:rPr>
        <w:t>:</w:t>
      </w:r>
    </w:p>
    <w:p w14:paraId="04F9F8B6" w14:textId="64E8B14C" w:rsidR="21D64B50" w:rsidRDefault="21D64B50" w:rsidP="71CDE282">
      <w:pPr>
        <w:rPr>
          <w:rFonts w:ascii="Calibri" w:eastAsia="Calibri" w:hAnsi="Calibri" w:cs="Calibri"/>
        </w:rPr>
      </w:pPr>
    </w:p>
    <w:p w14:paraId="26D9B38D" w14:textId="7BF2757A" w:rsidR="2DBD946B" w:rsidRDefault="00DA1793" w:rsidP="71CDE282">
      <w:pPr>
        <w:rPr>
          <w:rStyle w:val="Hyperlink"/>
          <w:rFonts w:ascii="Calibri" w:eastAsia="Calibri" w:hAnsi="Calibri" w:cs="Calibri"/>
        </w:rPr>
      </w:pPr>
      <w:hyperlink r:id="rId23">
        <w:r w:rsidR="055BD6D6" w:rsidRPr="665DAFBA">
          <w:rPr>
            <w:rStyle w:val="Hyperlink"/>
            <w:rFonts w:ascii="Calibri" w:eastAsia="Calibri" w:hAnsi="Calibri" w:cs="Calibri"/>
          </w:rPr>
          <w:t>https://docs.vmware.com/en/VMware-vSphere/7.0/vmware-vsphere-with-tanzu/GUID-4CCDBB85-2770-4FB8-BF0E-5146B45C9543.html</w:t>
        </w:r>
      </w:hyperlink>
    </w:p>
    <w:p w14:paraId="1127135A" w14:textId="45CC906F" w:rsidR="21D64B50" w:rsidRDefault="21D64B50" w:rsidP="71CDE282">
      <w:pPr>
        <w:rPr>
          <w:rFonts w:ascii="Calibri" w:eastAsia="Calibri" w:hAnsi="Calibri" w:cs="Calibri"/>
        </w:rPr>
      </w:pPr>
    </w:p>
    <w:p w14:paraId="6C846BB2" w14:textId="1B5BCB47" w:rsidR="2DBD946B" w:rsidRPr="00300FF1" w:rsidRDefault="055BD6D6" w:rsidP="184D031A">
      <w:pPr>
        <w:pStyle w:val="Code"/>
      </w:pPr>
      <w:r>
        <w:t>apiVersion: rbac.authorization.k8s.io/v1</w:t>
      </w:r>
    </w:p>
    <w:p w14:paraId="6E5ED846" w14:textId="1CD620D2" w:rsidR="2DBD946B" w:rsidRPr="00300FF1" w:rsidRDefault="055BD6D6" w:rsidP="184D031A">
      <w:pPr>
        <w:pStyle w:val="Code"/>
      </w:pPr>
      <w:r>
        <w:t>kind: RoleBinding</w:t>
      </w:r>
    </w:p>
    <w:p w14:paraId="29447EB0" w14:textId="6270FF0F" w:rsidR="2DBD946B" w:rsidRPr="00300FF1" w:rsidRDefault="055BD6D6" w:rsidP="184D031A">
      <w:pPr>
        <w:pStyle w:val="Code"/>
      </w:pPr>
      <w:r>
        <w:t>metadata:</w:t>
      </w:r>
    </w:p>
    <w:p w14:paraId="411CB3ED" w14:textId="7C566227" w:rsidR="2DBD946B" w:rsidRPr="00300FF1" w:rsidRDefault="055BD6D6" w:rsidP="184D031A">
      <w:pPr>
        <w:pStyle w:val="Code"/>
      </w:pPr>
      <w:r>
        <w:t xml:space="preserve">  name: psp:vmware-system-privileged:default</w:t>
      </w:r>
    </w:p>
    <w:p w14:paraId="170B0841" w14:textId="6C4BB1D6" w:rsidR="2DBD946B" w:rsidRPr="00300FF1" w:rsidRDefault="055BD6D6" w:rsidP="184D031A">
      <w:pPr>
        <w:pStyle w:val="Code"/>
      </w:pPr>
      <w:r>
        <w:t xml:space="preserve">  namespace: default</w:t>
      </w:r>
    </w:p>
    <w:p w14:paraId="46555A95" w14:textId="7F714A6B" w:rsidR="2DBD946B" w:rsidRPr="00300FF1" w:rsidRDefault="055BD6D6" w:rsidP="184D031A">
      <w:pPr>
        <w:pStyle w:val="Code"/>
      </w:pPr>
      <w:r>
        <w:t>roleRef:</w:t>
      </w:r>
    </w:p>
    <w:p w14:paraId="4DBEC192" w14:textId="1AC9A83B" w:rsidR="2DBD946B" w:rsidRPr="00300FF1" w:rsidRDefault="055BD6D6" w:rsidP="184D031A">
      <w:pPr>
        <w:pStyle w:val="Code"/>
      </w:pPr>
      <w:r>
        <w:t xml:space="preserve">  apiGroup: rbac.authorization.k8s.io</w:t>
      </w:r>
    </w:p>
    <w:p w14:paraId="15478123" w14:textId="335E2661" w:rsidR="2DBD946B" w:rsidRPr="00300FF1" w:rsidRDefault="055BD6D6" w:rsidP="184D031A">
      <w:pPr>
        <w:pStyle w:val="Code"/>
      </w:pPr>
      <w:r>
        <w:t xml:space="preserve">  kind: ClusterRole</w:t>
      </w:r>
    </w:p>
    <w:p w14:paraId="1708598D" w14:textId="7D79D30D" w:rsidR="2DBD946B" w:rsidRPr="00300FF1" w:rsidRDefault="055BD6D6" w:rsidP="184D031A">
      <w:pPr>
        <w:pStyle w:val="Code"/>
      </w:pPr>
      <w:r>
        <w:t xml:space="preserve">  name: psp:vmware-system-privileged</w:t>
      </w:r>
    </w:p>
    <w:p w14:paraId="1EDA4B59" w14:textId="1E81537D" w:rsidR="2DBD946B" w:rsidRPr="00300FF1" w:rsidRDefault="055BD6D6" w:rsidP="184D031A">
      <w:pPr>
        <w:pStyle w:val="Code"/>
      </w:pPr>
      <w:r>
        <w:t>subjects:</w:t>
      </w:r>
    </w:p>
    <w:p w14:paraId="4977E9FD" w14:textId="4ADF1893" w:rsidR="2DBD946B" w:rsidRPr="00300FF1" w:rsidRDefault="055BD6D6" w:rsidP="184D031A">
      <w:pPr>
        <w:pStyle w:val="Code"/>
      </w:pPr>
      <w:r>
        <w:t>- apiGroup: rbac.authorization.k8s.io</w:t>
      </w:r>
    </w:p>
    <w:p w14:paraId="249D45BA" w14:textId="0D7CF0D4" w:rsidR="2DBD946B" w:rsidRPr="00300FF1" w:rsidRDefault="055BD6D6" w:rsidP="184D031A">
      <w:pPr>
        <w:pStyle w:val="Code"/>
      </w:pPr>
      <w:r>
        <w:t xml:space="preserve">  kind: Group</w:t>
      </w:r>
    </w:p>
    <w:p w14:paraId="4A52E661" w14:textId="773BDBF8" w:rsidR="2DBD946B" w:rsidRPr="00300FF1" w:rsidRDefault="055BD6D6" w:rsidP="184D031A">
      <w:pPr>
        <w:pStyle w:val="Code"/>
      </w:pPr>
      <w:r>
        <w:t xml:space="preserve">  name: system:nodes</w:t>
      </w:r>
    </w:p>
    <w:p w14:paraId="2F4A17A3" w14:textId="704510AF" w:rsidR="2DBD946B" w:rsidRPr="00300FF1" w:rsidRDefault="055BD6D6" w:rsidP="184D031A">
      <w:pPr>
        <w:pStyle w:val="Code"/>
      </w:pPr>
      <w:r>
        <w:t>- apiGroup: rbac.authorization.k8s.io</w:t>
      </w:r>
    </w:p>
    <w:p w14:paraId="488048D5" w14:textId="6C89FE62" w:rsidR="2DBD946B" w:rsidRPr="00300FF1" w:rsidRDefault="055BD6D6" w:rsidP="184D031A">
      <w:pPr>
        <w:pStyle w:val="Code"/>
      </w:pPr>
      <w:r>
        <w:t xml:space="preserve">  kind: Group</w:t>
      </w:r>
    </w:p>
    <w:p w14:paraId="75E0992C" w14:textId="6575690D" w:rsidR="2DBD946B" w:rsidRPr="00300FF1" w:rsidRDefault="2DBD946B" w:rsidP="184D031A">
      <w:pPr>
        <w:pStyle w:val="Code"/>
      </w:pPr>
      <w:r>
        <w:t xml:space="preserve">  name: system:serviceaccounts</w:t>
      </w:r>
    </w:p>
    <w:p w14:paraId="37D374B9" w14:textId="27FBEA06" w:rsidR="21D64B50" w:rsidRDefault="21D64B50" w:rsidP="71CDE282">
      <w:pPr>
        <w:rPr>
          <w:rFonts w:ascii="Calibri" w:eastAsia="Calibri" w:hAnsi="Calibri" w:cs="Calibri"/>
          <w:i/>
          <w:iCs/>
          <w:color w:val="595959" w:themeColor="text1" w:themeTint="A6"/>
          <w:sz w:val="18"/>
          <w:szCs w:val="18"/>
        </w:rPr>
      </w:pPr>
    </w:p>
    <w:p w14:paraId="59FE8216" w14:textId="00108073" w:rsidR="005419A6" w:rsidRPr="006951E7" w:rsidRDefault="09D19A2F" w:rsidP="0064687C">
      <w:pPr>
        <w:pStyle w:val="ListParagraph"/>
        <w:numPr>
          <w:ilvl w:val="0"/>
          <w:numId w:val="23"/>
        </w:numPr>
        <w:spacing w:before="240"/>
        <w:ind w:left="360"/>
        <w:rPr>
          <w:sz w:val="22"/>
          <w:szCs w:val="22"/>
        </w:rPr>
      </w:pPr>
      <w:commentRangeStart w:id="134"/>
      <w:r w:rsidRPr="618CE8C2">
        <w:rPr>
          <w:sz w:val="22"/>
          <w:szCs w:val="22"/>
        </w:rPr>
        <w:t>Next, e</w:t>
      </w:r>
      <w:r w:rsidR="01B3E2CE" w:rsidRPr="618CE8C2">
        <w:rPr>
          <w:sz w:val="22"/>
          <w:szCs w:val="22"/>
        </w:rPr>
        <w:t>nsure</w:t>
      </w:r>
      <w:r w:rsidR="005419A6" w:rsidRPr="618CE8C2">
        <w:rPr>
          <w:sz w:val="22"/>
          <w:szCs w:val="22"/>
        </w:rPr>
        <w:t xml:space="preserve"> that you are working with version 1.</w:t>
      </w:r>
      <w:r w:rsidR="7E527BED" w:rsidRPr="618CE8C2">
        <w:rPr>
          <w:sz w:val="22"/>
          <w:szCs w:val="22"/>
        </w:rPr>
        <w:t>5</w:t>
      </w:r>
      <w:r w:rsidR="47E4B20A" w:rsidRPr="618CE8C2">
        <w:rPr>
          <w:sz w:val="22"/>
          <w:szCs w:val="22"/>
        </w:rPr>
        <w:t>.1</w:t>
      </w:r>
      <w:r w:rsidR="005419A6" w:rsidRPr="618CE8C2">
        <w:rPr>
          <w:sz w:val="22"/>
          <w:szCs w:val="22"/>
        </w:rPr>
        <w:t xml:space="preserve"> of the NVIDIA GPU Operator</w:t>
      </w:r>
      <w:r w:rsidR="2C2C39F1" w:rsidRPr="618CE8C2">
        <w:rPr>
          <w:sz w:val="22"/>
          <w:szCs w:val="22"/>
        </w:rPr>
        <w:t xml:space="preserve">. </w:t>
      </w:r>
      <w:r w:rsidR="588FEEE1" w:rsidRPr="618CE8C2">
        <w:rPr>
          <w:sz w:val="22"/>
          <w:szCs w:val="22"/>
        </w:rPr>
        <w:t>Follow the instructions linked below to create your kubernetes secrets</w:t>
      </w:r>
      <w:r w:rsidR="5AEB7372" w:rsidRPr="618CE8C2">
        <w:rPr>
          <w:sz w:val="22"/>
          <w:szCs w:val="22"/>
        </w:rPr>
        <w:t>, create the gpu-operator-resources namespace,</w:t>
      </w:r>
      <w:r w:rsidR="588FEEE1" w:rsidRPr="618CE8C2">
        <w:rPr>
          <w:sz w:val="22"/>
          <w:szCs w:val="22"/>
        </w:rPr>
        <w:t xml:space="preserve"> and set the correct environment variables to reference the GPU Operator container images created earlier.</w:t>
      </w:r>
    </w:p>
    <w:p w14:paraId="37BCDA98" w14:textId="3FBA35DF" w:rsidR="00373DDC" w:rsidRDefault="00DA1793" w:rsidP="29DE3783">
      <w:pPr>
        <w:ind w:left="720"/>
        <w:rPr>
          <w:color w:val="0000FF"/>
          <w:u w:val="single"/>
        </w:rPr>
      </w:pPr>
      <w:hyperlink r:id="rId24" w:anchor="considerations-to-install-gpu-operator-with-nvidia-vgpu-driver">
        <w:r w:rsidR="00373DDC" w:rsidRPr="009D40D2">
          <w:rPr>
            <w:rStyle w:val="Hyperlink"/>
          </w:rPr>
          <w:t>https://docs.nvidia.com/datacenter/cloud-native/gpu-operator/getting-started.html#considerations-to-install-gpu-operator-with-nvidia-vgpu-driver</w:t>
        </w:r>
      </w:hyperlink>
      <w:commentRangeEnd w:id="134"/>
      <w:r w:rsidR="00783E49">
        <w:rPr>
          <w:rStyle w:val="CommentReference"/>
        </w:rPr>
        <w:commentReference w:id="134"/>
      </w:r>
    </w:p>
    <w:p w14:paraId="3EDA6CE7" w14:textId="3BCE610F" w:rsidR="00373DDC" w:rsidRDefault="00373DDC" w:rsidP="0064687C">
      <w:pPr>
        <w:pStyle w:val="ListParagraph"/>
        <w:numPr>
          <w:ilvl w:val="0"/>
          <w:numId w:val="23"/>
        </w:numPr>
        <w:spacing w:before="240"/>
        <w:ind w:left="360"/>
        <w:rPr>
          <w:sz w:val="22"/>
          <w:szCs w:val="22"/>
        </w:rPr>
      </w:pPr>
      <w:r w:rsidRPr="618CE8C2">
        <w:rPr>
          <w:sz w:val="22"/>
          <w:szCs w:val="22"/>
        </w:rPr>
        <w:t xml:space="preserve">You will need to download and set up the Helm tool version 3 in order to do this. The commands to do this are located at </w:t>
      </w:r>
      <w:r w:rsidRPr="618CE8C2">
        <w:rPr>
          <w:rStyle w:val="Hyperlink"/>
        </w:rPr>
        <w:t>https://helm.sh/docs/intro/install/</w:t>
      </w:r>
    </w:p>
    <w:p w14:paraId="3066F6E5" w14:textId="35741F89" w:rsidR="005419A6" w:rsidRPr="006951E7" w:rsidRDefault="005419A6">
      <w:pPr>
        <w:pStyle w:val="ListParagraph"/>
        <w:numPr>
          <w:ilvl w:val="0"/>
          <w:numId w:val="23"/>
        </w:numPr>
        <w:ind w:left="360"/>
        <w:rPr>
          <w:rFonts w:eastAsiaTheme="minorEastAsia"/>
          <w:sz w:val="22"/>
          <w:szCs w:val="22"/>
        </w:rPr>
        <w:pPrChange w:id="135" w:author="Justin Murray" w:date="2021-01-29T00:25:00Z">
          <w:pPr>
            <w:pStyle w:val="ListParagraph"/>
            <w:numPr>
              <w:numId w:val="23"/>
            </w:numPr>
            <w:spacing w:before="240"/>
            <w:ind w:left="360" w:hanging="360"/>
          </w:pPr>
        </w:pPrChange>
      </w:pPr>
      <w:r w:rsidRPr="618CE8C2">
        <w:rPr>
          <w:sz w:val="22"/>
          <w:szCs w:val="22"/>
        </w:rPr>
        <w:t xml:space="preserve">Once Helm v3 is set up on your Ubuntu VM, follow the commands </w:t>
      </w:r>
      <w:r w:rsidR="3F4F3D48" w:rsidRPr="618CE8C2">
        <w:rPr>
          <w:sz w:val="22"/>
          <w:szCs w:val="22"/>
        </w:rPr>
        <w:t xml:space="preserve">for </w:t>
      </w:r>
      <w:ins w:id="136" w:author="Justin Murray" w:date="2021-01-29T00:18:00Z">
        <w:r w:rsidR="5A0BACF4" w:rsidRPr="618CE8C2">
          <w:rPr>
            <w:sz w:val="22"/>
            <w:szCs w:val="22"/>
          </w:rPr>
          <w:t xml:space="preserve">the </w:t>
        </w:r>
      </w:ins>
      <w:r w:rsidR="3F4F3D48" w:rsidRPr="618CE8C2">
        <w:rPr>
          <w:sz w:val="22"/>
          <w:szCs w:val="22"/>
        </w:rPr>
        <w:t>vGPU</w:t>
      </w:r>
      <w:r w:rsidRPr="618CE8C2">
        <w:rPr>
          <w:sz w:val="22"/>
          <w:szCs w:val="22"/>
        </w:rPr>
        <w:t xml:space="preserve"> </w:t>
      </w:r>
      <w:ins w:id="137" w:author="Justin Murray" w:date="2021-01-29T00:18:00Z">
        <w:r w:rsidR="68E7A423" w:rsidRPr="618CE8C2">
          <w:rPr>
            <w:sz w:val="22"/>
            <w:szCs w:val="22"/>
          </w:rPr>
          <w:t xml:space="preserve">section (tab) </w:t>
        </w:r>
      </w:ins>
      <w:r w:rsidRPr="618CE8C2">
        <w:rPr>
          <w:sz w:val="22"/>
          <w:szCs w:val="22"/>
        </w:rPr>
        <w:t xml:space="preserve">at </w:t>
      </w:r>
      <w:del w:id="138" w:author="Justin Murray" w:date="2021-01-29T00:25:00Z">
        <w:r>
          <w:fldChar w:fldCharType="begin"/>
        </w:r>
        <w:r>
          <w:delInstrText xml:space="preserve">HYPERLINK "https://docs.nvidia.com/datacenter/cloud-native/gpu-operator/getting-started.html#install-gpu-operator" </w:delInstrText>
        </w:r>
        <w:r>
          <w:fldChar w:fldCharType="separate"/>
        </w:r>
        <w:r w:rsidRPr="618CE8C2" w:rsidDel="005419A6">
          <w:rPr>
            <w:sz w:val="22"/>
            <w:szCs w:val="22"/>
          </w:rPr>
          <w:delText>https://docs.nvidia.com/datacenter/cloud-native/gpu-operator/getting-started.html#install-gpu-operator</w:delText>
        </w:r>
        <w:r>
          <w:fldChar w:fldCharType="end"/>
        </w:r>
      </w:del>
      <w:ins w:id="139" w:author="Justin Murray" w:date="2021-01-29T00:25:00Z">
        <w:r w:rsidR="4997D1DC" w:rsidRPr="618CE8C2">
          <w:rPr>
            <w:sz w:val="22"/>
            <w:szCs w:val="22"/>
          </w:rPr>
          <w:t>/</w:t>
        </w:r>
      </w:ins>
    </w:p>
    <w:p w14:paraId="791A6E6E" w14:textId="77777777" w:rsidR="005419A6" w:rsidRPr="006951E7" w:rsidRDefault="005419A6" w:rsidP="29DE3783">
      <w:pPr>
        <w:pStyle w:val="ListParagraph"/>
        <w:spacing w:before="240"/>
        <w:ind w:left="0" w:firstLine="360"/>
        <w:rPr>
          <w:sz w:val="22"/>
          <w:szCs w:val="22"/>
        </w:rPr>
      </w:pPr>
      <w:r w:rsidRPr="006951E7">
        <w:rPr>
          <w:sz w:val="22"/>
          <w:szCs w:val="22"/>
        </w:rPr>
        <w:t>in order to deploy the GPU Operator.</w:t>
      </w:r>
    </w:p>
    <w:p w14:paraId="2BD084C8" w14:textId="001161B5" w:rsidR="21D64B50" w:rsidRPr="007277D7" w:rsidRDefault="005419A6" w:rsidP="184D031A">
      <w:pPr>
        <w:spacing w:before="240"/>
      </w:pPr>
      <w:r w:rsidRPr="184D031A">
        <w:rPr>
          <w:b/>
        </w:rPr>
        <w:lastRenderedPageBreak/>
        <w:t>N</w:t>
      </w:r>
      <w:r w:rsidR="4BDF5BEF" w:rsidRPr="29DE3783">
        <w:rPr>
          <w:b/>
          <w:bCs/>
        </w:rPr>
        <w:t>ote</w:t>
      </w:r>
      <w:r w:rsidRPr="29DE3783">
        <w:rPr>
          <w:b/>
          <w:bCs/>
        </w:rPr>
        <w:t>:</w:t>
      </w:r>
      <w:r w:rsidRPr="29DE3783">
        <w:t xml:space="preserve"> </w:t>
      </w:r>
      <w:r w:rsidR="44AF8E42" w:rsidRPr="29DE3783">
        <w:t>Ensure that the environment variables are set correctly to reference your private registry and container images created for the GPU Operator.</w:t>
      </w:r>
    </w:p>
    <w:p w14:paraId="6BFBACF2" w14:textId="1EBE6CDE" w:rsidR="005419A6" w:rsidRPr="006951E7" w:rsidRDefault="005419A6" w:rsidP="29DE3783">
      <w:pPr>
        <w:pStyle w:val="ListParagraph"/>
        <w:spacing w:before="240"/>
        <w:ind w:left="360"/>
        <w:rPr>
          <w:rFonts w:ascii="Courier New" w:hAnsi="Courier New"/>
          <w:sz w:val="20"/>
          <w:szCs w:val="20"/>
        </w:rPr>
      </w:pPr>
    </w:p>
    <w:p w14:paraId="0EA5139A" w14:textId="19146CCF" w:rsidR="5D4F1EBF" w:rsidRDefault="655FBA54" w:rsidP="618CE8C2">
      <w:pPr>
        <w:pStyle w:val="ListParagraph"/>
        <w:numPr>
          <w:ilvl w:val="0"/>
          <w:numId w:val="23"/>
        </w:numPr>
        <w:ind w:left="360"/>
        <w:rPr>
          <w:rFonts w:eastAsiaTheme="minorEastAsia"/>
          <w:sz w:val="22"/>
          <w:szCs w:val="22"/>
        </w:rPr>
      </w:pPr>
      <w:r w:rsidRPr="618CE8C2">
        <w:rPr>
          <w:rFonts w:ascii="Calibri" w:eastAsia="Calibri" w:hAnsi="Calibri" w:cs="Calibri"/>
          <w:sz w:val="22"/>
          <w:szCs w:val="22"/>
        </w:rPr>
        <w:t>After installing the GPU Operator, apply the below yaml to create the necessary GPU resources:</w:t>
      </w:r>
    </w:p>
    <w:p w14:paraId="0A7F7785" w14:textId="26BF692B" w:rsidR="21D64B50" w:rsidRPr="007277D7" w:rsidRDefault="21D64B50" w:rsidP="71CDE282">
      <w:pPr>
        <w:ind w:left="720"/>
        <w:rPr>
          <w:rFonts w:ascii="Calibri" w:eastAsia="Times New Roman" w:hAnsi="Calibri" w:cs="Calibri"/>
          <w:i/>
          <w:color w:val="595959" w:themeColor="text1" w:themeTint="A6"/>
        </w:rPr>
      </w:pPr>
    </w:p>
    <w:p w14:paraId="6036C51A" w14:textId="66501670" w:rsidR="0135D508" w:rsidRPr="00300FF1" w:rsidRDefault="58A7A369" w:rsidP="184D031A">
      <w:pPr>
        <w:pStyle w:val="Code"/>
      </w:pPr>
      <w:r>
        <w:t>apiVersion: rbac.authorization.k8s.io/v1</w:t>
      </w:r>
    </w:p>
    <w:p w14:paraId="0FBB9E6E" w14:textId="2B2D3053" w:rsidR="047E683B" w:rsidRPr="00300FF1" w:rsidRDefault="58A7A369" w:rsidP="184D031A">
      <w:pPr>
        <w:pStyle w:val="Code"/>
      </w:pPr>
      <w:r>
        <w:t>kind: RoleBinding</w:t>
      </w:r>
    </w:p>
    <w:p w14:paraId="43A9CA3E" w14:textId="7D4C15F5" w:rsidR="047E683B" w:rsidRPr="00300FF1" w:rsidRDefault="58A7A369" w:rsidP="184D031A">
      <w:pPr>
        <w:pStyle w:val="Code"/>
      </w:pPr>
      <w:r>
        <w:t>metadata:</w:t>
      </w:r>
    </w:p>
    <w:p w14:paraId="695E7EDF" w14:textId="47BC3E92" w:rsidR="047E683B" w:rsidRPr="00300FF1" w:rsidRDefault="58A7A369" w:rsidP="184D031A">
      <w:pPr>
        <w:pStyle w:val="Code"/>
      </w:pPr>
      <w:r>
        <w:t xml:space="preserve">  name: psp:vmware-system-privileged:gpu-operator-resources</w:t>
      </w:r>
    </w:p>
    <w:p w14:paraId="52FDAAC6" w14:textId="2728BE76" w:rsidR="047E683B" w:rsidRPr="00300FF1" w:rsidRDefault="58A7A369" w:rsidP="184D031A">
      <w:pPr>
        <w:pStyle w:val="Code"/>
      </w:pPr>
      <w:r>
        <w:t xml:space="preserve">  namespace: gpu-operator-resources</w:t>
      </w:r>
    </w:p>
    <w:p w14:paraId="5DC81909" w14:textId="22B2BD82" w:rsidR="047E683B" w:rsidRPr="00300FF1" w:rsidRDefault="58A7A369" w:rsidP="184D031A">
      <w:pPr>
        <w:pStyle w:val="Code"/>
      </w:pPr>
      <w:r>
        <w:t>roleRef:</w:t>
      </w:r>
    </w:p>
    <w:p w14:paraId="41475070" w14:textId="03E32CC3" w:rsidR="047E683B" w:rsidRPr="00300FF1" w:rsidRDefault="58A7A369" w:rsidP="184D031A">
      <w:pPr>
        <w:pStyle w:val="Code"/>
      </w:pPr>
      <w:r>
        <w:t xml:space="preserve">  apiGroup: rbac.authorization.k8s.io</w:t>
      </w:r>
    </w:p>
    <w:p w14:paraId="42F813D8" w14:textId="44B71D51" w:rsidR="047E683B" w:rsidRPr="00300FF1" w:rsidRDefault="58A7A369" w:rsidP="184D031A">
      <w:pPr>
        <w:pStyle w:val="Code"/>
      </w:pPr>
      <w:r>
        <w:t xml:space="preserve">  kind: ClusterRole</w:t>
      </w:r>
    </w:p>
    <w:p w14:paraId="4AAC0F55" w14:textId="378605C1" w:rsidR="047E683B" w:rsidRPr="00300FF1" w:rsidRDefault="58A7A369" w:rsidP="184D031A">
      <w:pPr>
        <w:pStyle w:val="Code"/>
      </w:pPr>
      <w:r>
        <w:t xml:space="preserve">  name: psp:vmware-system-privileged</w:t>
      </w:r>
    </w:p>
    <w:p w14:paraId="2522C375" w14:textId="03B970DA" w:rsidR="047E683B" w:rsidRPr="00300FF1" w:rsidRDefault="58A7A369" w:rsidP="184D031A">
      <w:pPr>
        <w:pStyle w:val="Code"/>
      </w:pPr>
      <w:r>
        <w:t>subjects:</w:t>
      </w:r>
    </w:p>
    <w:p w14:paraId="7EE493A9" w14:textId="3380A33C" w:rsidR="047E683B" w:rsidRPr="00300FF1" w:rsidRDefault="58A7A369" w:rsidP="184D031A">
      <w:pPr>
        <w:pStyle w:val="Code"/>
      </w:pPr>
      <w:r>
        <w:t>- kind: Group</w:t>
      </w:r>
    </w:p>
    <w:p w14:paraId="51B90DC0" w14:textId="47696F9A" w:rsidR="047E683B" w:rsidRPr="00300FF1" w:rsidRDefault="58A7A369" w:rsidP="184D031A">
      <w:pPr>
        <w:pStyle w:val="Code"/>
      </w:pPr>
      <w:r>
        <w:t xml:space="preserve">  apiGroup: rbac.authorization.k8s.io</w:t>
      </w:r>
    </w:p>
    <w:p w14:paraId="2E0F450A" w14:textId="78996D16" w:rsidR="047E683B" w:rsidRPr="00300FF1" w:rsidRDefault="58A7A369" w:rsidP="184D031A">
      <w:pPr>
        <w:pStyle w:val="Code"/>
      </w:pPr>
      <w:r>
        <w:t xml:space="preserve">  name: system:serviceaccounts</w:t>
      </w:r>
    </w:p>
    <w:p w14:paraId="32E14433" w14:textId="61409397" w:rsidR="2A7401E7" w:rsidRDefault="2A7401E7" w:rsidP="71CDE282">
      <w:pPr>
        <w:ind w:left="720"/>
        <w:rPr>
          <w:rFonts w:ascii="Calibri" w:eastAsia="Calibri" w:hAnsi="Calibri" w:cs="Calibri"/>
          <w:i/>
          <w:iCs/>
          <w:color w:val="000000" w:themeColor="text1"/>
        </w:rPr>
      </w:pPr>
    </w:p>
    <w:p w14:paraId="4E3816E3" w14:textId="5B1EE2E7" w:rsidR="005419A6" w:rsidRPr="00895080" w:rsidRDefault="005419A6" w:rsidP="0064687C">
      <w:pPr>
        <w:pStyle w:val="ListParagraph"/>
        <w:numPr>
          <w:ilvl w:val="0"/>
          <w:numId w:val="23"/>
        </w:numPr>
        <w:spacing w:before="240"/>
        <w:ind w:left="360"/>
        <w:rPr>
          <w:sz w:val="22"/>
          <w:szCs w:val="22"/>
        </w:rPr>
      </w:pPr>
      <w:r>
        <w:t>We</w:t>
      </w:r>
      <w:r w:rsidR="00895080">
        <w:t xml:space="preserve"> then</w:t>
      </w:r>
      <w:r>
        <w:t xml:space="preserve"> need to edit the configuration of the Pod representing the “nvidia-driver-daemonset” using the command</w:t>
      </w:r>
    </w:p>
    <w:p w14:paraId="2DEFBBC6" w14:textId="4AF39700" w:rsidR="005419A6" w:rsidRPr="00300FF1" w:rsidRDefault="005419A6" w:rsidP="184D031A">
      <w:pPr>
        <w:pStyle w:val="Code"/>
      </w:pPr>
      <w:r>
        <w:t>kubectl edit daemonset nvidia-driver-daemonset -n  gpu-operator-resources</w:t>
      </w:r>
    </w:p>
    <w:p w14:paraId="5BBAA5B6" w14:textId="32AD2C8B" w:rsidR="005419A6" w:rsidRPr="006951E7" w:rsidRDefault="005419A6" w:rsidP="71CDE282">
      <w:pPr>
        <w:spacing w:before="240" w:line="240" w:lineRule="auto"/>
        <w:ind w:firstLine="360"/>
      </w:pPr>
      <w:r w:rsidRPr="006951E7">
        <w:t>Within the edit session</w:t>
      </w:r>
      <w:r w:rsidR="00895080">
        <w:t>:</w:t>
      </w:r>
    </w:p>
    <w:p w14:paraId="5DB20B06" w14:textId="24C3F850" w:rsidR="005419A6" w:rsidRPr="00895080" w:rsidRDefault="005419A6" w:rsidP="0064687C">
      <w:pPr>
        <w:pStyle w:val="ListParagraph"/>
        <w:numPr>
          <w:ilvl w:val="1"/>
          <w:numId w:val="12"/>
        </w:numPr>
        <w:spacing w:before="240"/>
        <w:ind w:left="720"/>
        <w:rPr>
          <w:sz w:val="22"/>
          <w:szCs w:val="22"/>
        </w:rPr>
      </w:pPr>
      <w:r w:rsidRPr="7E80468B">
        <w:rPr>
          <w:sz w:val="22"/>
          <w:szCs w:val="22"/>
        </w:rPr>
        <w:t xml:space="preserve">Delete the entry that reads </w:t>
      </w:r>
    </w:p>
    <w:p w14:paraId="345A9A65" w14:textId="207619D9" w:rsidR="00895080" w:rsidRPr="00300FF1" w:rsidRDefault="005419A6" w:rsidP="184D031A">
      <w:pPr>
        <w:pStyle w:val="Code"/>
        <w:rPr>
          <w:lang w:eastAsia="zh-CN"/>
        </w:rPr>
      </w:pPr>
      <w:r>
        <w:t>hostnetwork: true</w:t>
      </w:r>
    </w:p>
    <w:p w14:paraId="6DCA52DA" w14:textId="77777777" w:rsidR="00895080" w:rsidRPr="00895080" w:rsidRDefault="00895080" w:rsidP="71CDE282">
      <w:pPr>
        <w:pStyle w:val="ListParagraph"/>
        <w:spacing w:before="240"/>
        <w:ind w:firstLine="720"/>
        <w:rPr>
          <w:i/>
          <w:iCs/>
          <w:sz w:val="22"/>
          <w:szCs w:val="22"/>
        </w:rPr>
      </w:pPr>
    </w:p>
    <w:p w14:paraId="28D1B2F9" w14:textId="77777777" w:rsidR="005419A6" w:rsidRPr="00895080" w:rsidRDefault="005419A6" w:rsidP="0064687C">
      <w:pPr>
        <w:pStyle w:val="ListParagraph"/>
        <w:numPr>
          <w:ilvl w:val="1"/>
          <w:numId w:val="12"/>
        </w:numPr>
        <w:spacing w:before="240"/>
        <w:ind w:left="720"/>
        <w:rPr>
          <w:sz w:val="22"/>
          <w:szCs w:val="22"/>
        </w:rPr>
      </w:pPr>
      <w:r w:rsidRPr="7E80468B">
        <w:rPr>
          <w:sz w:val="22"/>
          <w:szCs w:val="22"/>
        </w:rPr>
        <w:t>Delete the entry that reads</w:t>
      </w:r>
    </w:p>
    <w:p w14:paraId="19D5B6B3" w14:textId="05D957CE" w:rsidR="005419A6" w:rsidRPr="00300FF1" w:rsidRDefault="005419A6" w:rsidP="184D031A">
      <w:pPr>
        <w:pStyle w:val="Code"/>
      </w:pPr>
      <w:r>
        <w:t>dnsPolicy: ClusterFirstWithHost</w:t>
      </w:r>
    </w:p>
    <w:p w14:paraId="7E0A2ECF" w14:textId="77777777" w:rsidR="00895080" w:rsidRPr="00895080" w:rsidRDefault="00895080" w:rsidP="71CDE282">
      <w:pPr>
        <w:pStyle w:val="ListParagraph"/>
        <w:spacing w:before="240"/>
        <w:ind w:firstLine="720"/>
        <w:rPr>
          <w:i/>
          <w:iCs/>
          <w:sz w:val="22"/>
          <w:szCs w:val="22"/>
        </w:rPr>
      </w:pPr>
    </w:p>
    <w:p w14:paraId="2F9E0524" w14:textId="638A3C02" w:rsidR="005419A6" w:rsidRPr="00895080" w:rsidRDefault="005419A6" w:rsidP="0064687C">
      <w:pPr>
        <w:pStyle w:val="ListParagraph"/>
        <w:numPr>
          <w:ilvl w:val="1"/>
          <w:numId w:val="12"/>
        </w:numPr>
        <w:spacing w:before="240"/>
        <w:ind w:left="720"/>
        <w:rPr>
          <w:sz w:val="22"/>
          <w:szCs w:val="22"/>
        </w:rPr>
      </w:pPr>
      <w:r w:rsidRPr="7E80468B">
        <w:rPr>
          <w:sz w:val="22"/>
          <w:szCs w:val="22"/>
        </w:rPr>
        <w:t>Write/Save the results and exit</w:t>
      </w:r>
    </w:p>
    <w:p w14:paraId="5C380820" w14:textId="77777777" w:rsidR="005419A6" w:rsidRPr="006951E7" w:rsidRDefault="005419A6" w:rsidP="71CDE282">
      <w:pPr>
        <w:pStyle w:val="ListParagraph"/>
        <w:spacing w:before="240"/>
        <w:ind w:left="0"/>
        <w:rPr>
          <w:sz w:val="22"/>
          <w:szCs w:val="22"/>
        </w:rPr>
      </w:pPr>
    </w:p>
    <w:p w14:paraId="6C9C897E" w14:textId="77777777" w:rsidR="005419A6" w:rsidRPr="006951E7" w:rsidRDefault="005419A6" w:rsidP="0064687C">
      <w:pPr>
        <w:pStyle w:val="ListParagraph"/>
        <w:numPr>
          <w:ilvl w:val="0"/>
          <w:numId w:val="23"/>
        </w:numPr>
        <w:spacing w:before="240"/>
        <w:ind w:left="360"/>
        <w:rPr>
          <w:sz w:val="22"/>
          <w:szCs w:val="22"/>
        </w:rPr>
      </w:pPr>
      <w:r w:rsidRPr="618CE8C2">
        <w:rPr>
          <w:sz w:val="22"/>
          <w:szCs w:val="22"/>
        </w:rPr>
        <w:t>Check your installation using the kubectl and the helm commands below and by using some of the sample applications, described below</w:t>
      </w:r>
    </w:p>
    <w:p w14:paraId="4C5386C2" w14:textId="77777777" w:rsidR="005419A6" w:rsidRPr="006951E7" w:rsidRDefault="005419A6" w:rsidP="71CDE282">
      <w:pPr>
        <w:pStyle w:val="ListParagraph"/>
        <w:spacing w:before="240"/>
        <w:ind w:left="0"/>
        <w:rPr>
          <w:sz w:val="22"/>
          <w:szCs w:val="22"/>
        </w:rPr>
      </w:pPr>
      <w:r w:rsidRPr="006951E7">
        <w:rPr>
          <w:rStyle w:val="Hyperlink"/>
          <w:sz w:val="22"/>
          <w:szCs w:val="22"/>
        </w:rPr>
        <w:t xml:space="preserve"> </w:t>
      </w:r>
    </w:p>
    <w:p w14:paraId="3B658E2E" w14:textId="0887DBAC" w:rsidR="005419A6" w:rsidRPr="006951E7" w:rsidRDefault="005419A6" w:rsidP="0064687C">
      <w:pPr>
        <w:pStyle w:val="ListParagraph"/>
        <w:numPr>
          <w:ilvl w:val="0"/>
          <w:numId w:val="23"/>
        </w:numPr>
        <w:spacing w:before="240"/>
        <w:ind w:left="360"/>
        <w:rPr>
          <w:sz w:val="22"/>
          <w:szCs w:val="22"/>
        </w:rPr>
      </w:pPr>
      <w:r w:rsidRPr="618CE8C2">
        <w:rPr>
          <w:sz w:val="22"/>
          <w:szCs w:val="22"/>
        </w:rPr>
        <w:t>Run the command in a terminal window on the Ubuntu node</w:t>
      </w:r>
      <w:r w:rsidR="00F2656E" w:rsidRPr="618CE8C2">
        <w:rPr>
          <w:sz w:val="22"/>
          <w:szCs w:val="22"/>
        </w:rPr>
        <w:t xml:space="preserve"> to show any activity that may be using the GPU. There may be no active processes on the GPU at this point. We will do this again while executing the sample TF-Notebook application (from the GPU Operator site) in a browser.</w:t>
      </w:r>
    </w:p>
    <w:p w14:paraId="2312938F" w14:textId="77777777" w:rsidR="00895080" w:rsidRDefault="00895080" w:rsidP="71CDE282">
      <w:pPr>
        <w:pStyle w:val="ListParagraph"/>
        <w:spacing w:before="240"/>
        <w:ind w:left="0"/>
        <w:rPr>
          <w:i/>
          <w:iCs/>
          <w:sz w:val="22"/>
          <w:szCs w:val="22"/>
        </w:rPr>
      </w:pPr>
    </w:p>
    <w:p w14:paraId="420C3C0C" w14:textId="43F82E3C" w:rsidR="005419A6" w:rsidRPr="00300FF1" w:rsidRDefault="005419A6" w:rsidP="184D031A">
      <w:pPr>
        <w:pStyle w:val="Code"/>
      </w:pPr>
      <w:commentRangeStart w:id="140"/>
      <w:r>
        <w:t xml:space="preserve">kubectl exec  nvidia-container-toolkit-daemonset-sxkcm -n gpu-operator-resources -- nvidia-smi  </w:t>
      </w:r>
      <w:commentRangeEnd w:id="140"/>
      <w:r w:rsidR="006B7C43">
        <w:rPr>
          <w:rStyle w:val="CommentReference"/>
          <w:rFonts w:asciiTheme="minorHAnsi" w:hAnsiTheme="minorHAnsi"/>
        </w:rPr>
        <w:commentReference w:id="140"/>
      </w:r>
    </w:p>
    <w:p w14:paraId="5B145122" w14:textId="5D7F66A1" w:rsidR="005419A6" w:rsidRDefault="005419A6" w:rsidP="618CE8C2">
      <w:pPr>
        <w:pStyle w:val="ListParagraph"/>
        <w:numPr>
          <w:ilvl w:val="0"/>
          <w:numId w:val="23"/>
        </w:numPr>
        <w:spacing w:before="240"/>
        <w:ind w:left="360"/>
        <w:rPr>
          <w:rFonts w:eastAsiaTheme="minorEastAsia"/>
        </w:rPr>
      </w:pPr>
      <w:r>
        <w:t xml:space="preserve">At the end of the GPU Operator Setup, your TKG cluster should have a set of GPU-specific pods that are running or completed state as shown </w:t>
      </w:r>
      <w:r w:rsidR="00F2656E">
        <w:t>below</w:t>
      </w:r>
      <w:r>
        <w:t>:</w:t>
      </w:r>
    </w:p>
    <w:p w14:paraId="4A033170" w14:textId="77777777" w:rsidR="00F2656E" w:rsidRPr="006951E7" w:rsidRDefault="00F2656E" w:rsidP="184D031A">
      <w:pPr>
        <w:pStyle w:val="ListParagraph"/>
        <w:spacing w:before="240"/>
        <w:ind w:left="360"/>
      </w:pPr>
    </w:p>
    <w:p w14:paraId="35796782" w14:textId="77777777" w:rsidR="005419A6" w:rsidRPr="00300FF1" w:rsidRDefault="005419A6" w:rsidP="184D031A">
      <w:pPr>
        <w:pStyle w:val="Code"/>
      </w:pPr>
      <w:r>
        <w:t>kubectl get nodes</w:t>
      </w:r>
    </w:p>
    <w:p w14:paraId="0D84BE1F" w14:textId="77777777" w:rsidR="005419A6" w:rsidRPr="006951E7" w:rsidRDefault="005419A6" w:rsidP="71CDE282">
      <w:pPr>
        <w:spacing w:before="240" w:line="240" w:lineRule="auto"/>
      </w:pPr>
    </w:p>
    <w:p w14:paraId="387E6136" w14:textId="77777777" w:rsidR="005419A6" w:rsidRPr="006951E7" w:rsidRDefault="0B6D7C36" w:rsidP="71CDE282">
      <w:pPr>
        <w:spacing w:before="240" w:line="240" w:lineRule="auto"/>
      </w:pPr>
      <w:r>
        <w:rPr>
          <w:noProof/>
        </w:rPr>
        <w:drawing>
          <wp:inline distT="0" distB="0" distL="0" distR="0" wp14:anchorId="19890F96" wp14:editId="056F637E">
            <wp:extent cx="5943600" cy="7880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63642610" w14:textId="77777777" w:rsidR="005419A6" w:rsidRPr="006951E7" w:rsidRDefault="005419A6" w:rsidP="71CDE282">
      <w:pPr>
        <w:spacing w:before="240" w:line="240" w:lineRule="auto"/>
        <w:rPr>
          <w:i/>
          <w:iCs/>
        </w:rPr>
      </w:pPr>
    </w:p>
    <w:p w14:paraId="14151EAA" w14:textId="77777777" w:rsidR="005419A6" w:rsidRPr="00300FF1" w:rsidRDefault="005419A6" w:rsidP="184D031A">
      <w:pPr>
        <w:pStyle w:val="Code"/>
      </w:pPr>
      <w:r>
        <w:t>kubectl get pods -A| grep gpu</w:t>
      </w:r>
    </w:p>
    <w:p w14:paraId="094613FD" w14:textId="77777777" w:rsidR="005419A6" w:rsidRPr="00300FF1" w:rsidRDefault="005419A6" w:rsidP="71CDE282">
      <w:pPr>
        <w:spacing w:before="240" w:line="240" w:lineRule="auto"/>
        <w:rPr>
          <w:rFonts w:ascii="Courier New" w:hAnsi="Courier New"/>
          <w:sz w:val="20"/>
          <w:szCs w:val="20"/>
        </w:rPr>
      </w:pPr>
    </w:p>
    <w:p w14:paraId="2E9115E4" w14:textId="725B5D42" w:rsidR="005419A6" w:rsidRPr="006951E7" w:rsidRDefault="0B6D7C36" w:rsidP="71CDE282">
      <w:pPr>
        <w:spacing w:before="240" w:line="240" w:lineRule="auto"/>
      </w:pPr>
      <w:r>
        <w:rPr>
          <w:noProof/>
        </w:rPr>
        <w:drawing>
          <wp:inline distT="0" distB="0" distL="0" distR="0" wp14:anchorId="1ED28AB2" wp14:editId="0CCFE274">
            <wp:extent cx="5943600" cy="1473239"/>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943600" cy="1473239"/>
                    </a:xfrm>
                    <a:prstGeom prst="rect">
                      <a:avLst/>
                    </a:prstGeom>
                  </pic:spPr>
                </pic:pic>
              </a:graphicData>
            </a:graphic>
          </wp:inline>
        </w:drawing>
      </w:r>
    </w:p>
    <w:p w14:paraId="0F019DCE" w14:textId="77777777" w:rsidR="005419A6" w:rsidRPr="00300FF1" w:rsidRDefault="005419A6" w:rsidP="184D031A">
      <w:pPr>
        <w:pStyle w:val="Code"/>
      </w:pPr>
      <w:r>
        <w:t>helm ls</w:t>
      </w:r>
    </w:p>
    <w:p w14:paraId="0C22709F" w14:textId="109D28C9" w:rsidR="005419A6" w:rsidRPr="006951E7" w:rsidRDefault="0B6D7C36" w:rsidP="71CDE282">
      <w:pPr>
        <w:spacing w:before="240" w:line="240" w:lineRule="auto"/>
      </w:pPr>
      <w:r>
        <w:rPr>
          <w:noProof/>
        </w:rPr>
        <w:drawing>
          <wp:inline distT="0" distB="0" distL="0" distR="0" wp14:anchorId="6E767B35" wp14:editId="1BF88B26">
            <wp:extent cx="6827812" cy="5480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827812" cy="548005"/>
                    </a:xfrm>
                    <a:prstGeom prst="rect">
                      <a:avLst/>
                    </a:prstGeom>
                  </pic:spPr>
                </pic:pic>
              </a:graphicData>
            </a:graphic>
          </wp:inline>
        </w:drawing>
      </w:r>
    </w:p>
    <w:p w14:paraId="6F42FCE6" w14:textId="64C60ECF" w:rsidR="291F6303" w:rsidRDefault="291F6303" w:rsidP="618CE8C2">
      <w:pPr>
        <w:pStyle w:val="ListParagraph"/>
        <w:numPr>
          <w:ilvl w:val="0"/>
          <w:numId w:val="23"/>
        </w:numPr>
        <w:spacing w:before="240" w:after="240"/>
        <w:ind w:left="360"/>
        <w:rPr>
          <w:rFonts w:eastAsiaTheme="minorEastAsia"/>
          <w:sz w:val="22"/>
          <w:szCs w:val="22"/>
        </w:rPr>
      </w:pPr>
      <w:r>
        <w:t>Once the GPU Operator is deployed, uncordon the non-GPU enabled nodes using the following command:</w:t>
      </w:r>
    </w:p>
    <w:p w14:paraId="50FE7C49" w14:textId="2627BB45" w:rsidR="153F0264" w:rsidRDefault="153F0264" w:rsidP="661A8598">
      <w:pPr>
        <w:pStyle w:val="Code"/>
      </w:pPr>
      <w:r>
        <w:t>kubectl uncordon &lt;node name&gt;</w:t>
      </w:r>
    </w:p>
    <w:p w14:paraId="53EB55BA" w14:textId="2FDAA792" w:rsidR="005419A6" w:rsidRDefault="005419A6" w:rsidP="0064687C">
      <w:pPr>
        <w:pStyle w:val="ListParagraph"/>
        <w:numPr>
          <w:ilvl w:val="0"/>
          <w:numId w:val="23"/>
        </w:numPr>
        <w:tabs>
          <w:tab w:val="left" w:pos="360"/>
        </w:tabs>
        <w:spacing w:before="240"/>
        <w:ind w:left="360"/>
      </w:pPr>
      <w:r>
        <w:t xml:space="preserve">You can now proceed to further application testing on the infrastructure, using available Helm charts and containers. </w:t>
      </w:r>
    </w:p>
    <w:p w14:paraId="2A212E73" w14:textId="6903C82B" w:rsidR="3415E324" w:rsidRPr="00986263" w:rsidRDefault="3415E324" w:rsidP="00986263">
      <w:pPr>
        <w:pStyle w:val="Heading1"/>
        <w:rPr>
          <w:rFonts w:ascii="DINPro-Regular" w:hAnsi="DINPro-Regular"/>
          <w:color w:val="76B900"/>
          <w:sz w:val="46"/>
          <w:szCs w:val="26"/>
        </w:rPr>
      </w:pPr>
      <w:bookmarkStart w:id="141" w:name="_Toc61989213"/>
      <w:bookmarkStart w:id="142" w:name="_Toc62550959"/>
      <w:r w:rsidRPr="00986263">
        <w:rPr>
          <w:rFonts w:ascii="DINPro-Regular" w:hAnsi="DINPro-Regular"/>
          <w:color w:val="76B900"/>
          <w:sz w:val="46"/>
          <w:szCs w:val="26"/>
        </w:rPr>
        <w:t>Phase 3: Deploy Sample AI and ML applications on the GPU-Enabled TKG Cluster</w:t>
      </w:r>
      <w:bookmarkEnd w:id="141"/>
      <w:bookmarkEnd w:id="142"/>
    </w:p>
    <w:p w14:paraId="1D1304B3" w14:textId="56C48E75" w:rsidR="1F0932C0" w:rsidRDefault="1F0932C0" w:rsidP="7E80468B">
      <w:r>
        <w:t>Once the TKG Cluster has the GPU Operator deployed and working successfully, access can be given to data scientists or AI researchers and developers to deploy sample applications and run GPU-enabled workloads. Two sample applications are given below.</w:t>
      </w:r>
    </w:p>
    <w:p w14:paraId="1134FC33" w14:textId="520EBF07" w:rsidR="005419A6" w:rsidRPr="007277D7" w:rsidRDefault="00AB5C34" w:rsidP="64831A7C">
      <w:pPr>
        <w:pStyle w:val="Heading2"/>
        <w:rPr>
          <w:rFonts w:ascii="DINPro-Regular" w:hAnsi="DINPro-Regular"/>
          <w:color w:val="auto"/>
          <w:sz w:val="32"/>
          <w:szCs w:val="12"/>
        </w:rPr>
      </w:pPr>
      <w:bookmarkStart w:id="143" w:name="_Toc61989214"/>
      <w:bookmarkStart w:id="144" w:name="_Toc62550960"/>
      <w:r w:rsidRPr="007277D7">
        <w:rPr>
          <w:rFonts w:ascii="DINPro-Regular" w:hAnsi="DINPro-Regular"/>
          <w:color w:val="auto"/>
          <w:sz w:val="32"/>
          <w:szCs w:val="12"/>
        </w:rPr>
        <w:lastRenderedPageBreak/>
        <w:t xml:space="preserve">Deploy </w:t>
      </w:r>
      <w:r w:rsidR="70C1E420" w:rsidRPr="007277D7">
        <w:rPr>
          <w:rFonts w:ascii="DINPro-Regular" w:hAnsi="DINPro-Regular"/>
          <w:color w:val="auto"/>
          <w:sz w:val="32"/>
          <w:szCs w:val="12"/>
        </w:rPr>
        <w:t>the</w:t>
      </w:r>
      <w:r w:rsidRPr="007277D7">
        <w:rPr>
          <w:rFonts w:ascii="DINPro-Regular" w:hAnsi="DINPro-Regular"/>
          <w:color w:val="auto"/>
          <w:sz w:val="32"/>
          <w:szCs w:val="12"/>
        </w:rPr>
        <w:t xml:space="preserve"> </w:t>
      </w:r>
      <w:r w:rsidR="005419A6" w:rsidRPr="007277D7">
        <w:rPr>
          <w:rFonts w:ascii="DINPro-Regular" w:hAnsi="DINPro-Regular"/>
          <w:color w:val="auto"/>
          <w:sz w:val="32"/>
          <w:szCs w:val="12"/>
        </w:rPr>
        <w:t>TF-Notebook Application</w:t>
      </w:r>
      <w:bookmarkEnd w:id="143"/>
      <w:bookmarkEnd w:id="144"/>
    </w:p>
    <w:p w14:paraId="38BBE341" w14:textId="259A139A" w:rsidR="005419A6" w:rsidRDefault="006951E7" w:rsidP="0064687C">
      <w:pPr>
        <w:pStyle w:val="ListParagraph"/>
        <w:numPr>
          <w:ilvl w:val="0"/>
          <w:numId w:val="15"/>
        </w:numPr>
        <w:spacing w:before="240"/>
        <w:ind w:left="360"/>
      </w:pPr>
      <w:r>
        <w:t xml:space="preserve">The first demo we’ll use is </w:t>
      </w:r>
      <w:r w:rsidR="005419A6">
        <w:t>the TF-notebook application as it is</w:t>
      </w:r>
      <w:r>
        <w:t xml:space="preserve"> described</w:t>
      </w:r>
      <w:r w:rsidR="005419A6">
        <w:t xml:space="preserve"> on the NVIDIA GPU Operator Installation web page</w:t>
      </w:r>
      <w:r>
        <w:t>:</w:t>
      </w:r>
    </w:p>
    <w:p w14:paraId="620EE7A8" w14:textId="79D4CD02" w:rsidR="651DC020" w:rsidRDefault="00DA1793" w:rsidP="007277D7">
      <w:pPr>
        <w:spacing w:before="240" w:line="240" w:lineRule="auto"/>
        <w:ind w:left="360"/>
      </w:pPr>
      <w:hyperlink r:id="rId28" w:anchor="install-gpu-operator">
        <w:r w:rsidR="005419A6" w:rsidRPr="7E80468B">
          <w:rPr>
            <w:rStyle w:val="Hyperlink"/>
          </w:rPr>
          <w:t>https://docs.nvidia.com/datacenter/cloud-native/gpu-operator/getting-started.html#install-gpu-operator</w:t>
        </w:r>
      </w:hyperlink>
    </w:p>
    <w:p w14:paraId="08289982" w14:textId="1DFC0D15" w:rsidR="005419A6" w:rsidRPr="007277D7" w:rsidRDefault="006951E7" w:rsidP="0064687C">
      <w:pPr>
        <w:pStyle w:val="ListParagraph"/>
        <w:numPr>
          <w:ilvl w:val="0"/>
          <w:numId w:val="15"/>
        </w:numPr>
        <w:spacing w:before="240"/>
        <w:ind w:left="360"/>
        <w:rPr>
          <w:color w:val="0000FF"/>
          <w:u w:val="single"/>
        </w:rPr>
      </w:pPr>
      <w:r>
        <w:t>D</w:t>
      </w:r>
      <w:r w:rsidR="005419A6">
        <w:t>eploy th</w:t>
      </w:r>
      <w:r w:rsidR="297B15D8">
        <w:t>e application</w:t>
      </w:r>
      <w:r w:rsidR="005419A6">
        <w:t xml:space="preserve"> using </w:t>
      </w:r>
      <w:r w:rsidR="6590F8B2">
        <w:t xml:space="preserve">kubectl </w:t>
      </w:r>
      <w:r w:rsidR="005419A6">
        <w:t xml:space="preserve">as instructed. Once it is deployed, you can then bring up the Jupyter Notebook in a browser and run through sample code application for several different algorithms such as the classification example. </w:t>
      </w:r>
    </w:p>
    <w:p w14:paraId="543B6EAF" w14:textId="65FA5671" w:rsidR="005419A6" w:rsidRPr="006951E7" w:rsidRDefault="386E2BDB" w:rsidP="0064687C">
      <w:pPr>
        <w:pStyle w:val="ListParagraph"/>
        <w:numPr>
          <w:ilvl w:val="0"/>
          <w:numId w:val="15"/>
        </w:numPr>
        <w:spacing w:before="240"/>
        <w:ind w:left="360"/>
        <w:rPr>
          <w:sz w:val="22"/>
          <w:szCs w:val="22"/>
        </w:rPr>
      </w:pPr>
      <w:commentRangeStart w:id="145"/>
      <w:r w:rsidRPr="5D3041A3">
        <w:rPr>
          <w:sz w:val="22"/>
          <w:szCs w:val="22"/>
        </w:rPr>
        <w:t xml:space="preserve">Instructions for accessing the Notebook in a </w:t>
      </w:r>
      <w:commentRangeStart w:id="146"/>
      <w:r w:rsidRPr="5D3041A3">
        <w:rPr>
          <w:sz w:val="22"/>
          <w:szCs w:val="22"/>
        </w:rPr>
        <w:t xml:space="preserve">browser </w:t>
      </w:r>
      <w:commentRangeEnd w:id="146"/>
      <w:r>
        <w:rPr>
          <w:rStyle w:val="CommentReference"/>
        </w:rPr>
        <w:commentReference w:id="146"/>
      </w:r>
      <w:r w:rsidRPr="5D3041A3">
        <w:rPr>
          <w:sz w:val="22"/>
          <w:szCs w:val="22"/>
        </w:rPr>
        <w:t>(</w:t>
      </w:r>
      <w:r w:rsidR="6A5B4DBC" w:rsidRPr="5D3041A3">
        <w:rPr>
          <w:sz w:val="22"/>
          <w:szCs w:val="22"/>
        </w:rPr>
        <w:t>from</w:t>
      </w:r>
      <w:r w:rsidRPr="5D3041A3">
        <w:rPr>
          <w:sz w:val="22"/>
          <w:szCs w:val="22"/>
        </w:rPr>
        <w:t xml:space="preserve"> your Jumpbox VM) are on the GPU-Operator installation page above. We use the “</w:t>
      </w:r>
      <w:r w:rsidRPr="5D3041A3">
        <w:rPr>
          <w:rFonts w:ascii="Calibri" w:eastAsia="Times New Roman" w:hAnsi="Calibri" w:cs="Calibri"/>
          <w:i/>
          <w:iCs/>
          <w:color w:val="595959" w:themeColor="text1" w:themeTint="A6"/>
          <w:sz w:val="22"/>
          <w:szCs w:val="22"/>
        </w:rPr>
        <w:t>kubectl exec nvidia….</w:t>
      </w:r>
      <w:r w:rsidRPr="5D3041A3">
        <w:rPr>
          <w:sz w:val="22"/>
          <w:szCs w:val="22"/>
        </w:rPr>
        <w:t xml:space="preserve">” command given above in step </w:t>
      </w:r>
      <w:r w:rsidR="5EAC3C27" w:rsidRPr="661A8598">
        <w:rPr>
          <w:sz w:val="22"/>
          <w:szCs w:val="22"/>
        </w:rPr>
        <w:t>9</w:t>
      </w:r>
      <w:r w:rsidRPr="5D3041A3">
        <w:rPr>
          <w:sz w:val="22"/>
          <w:szCs w:val="22"/>
        </w:rPr>
        <w:t xml:space="preserve"> in order to check that the GPU is actually being used during the model.fit() training step in the ML application.</w:t>
      </w:r>
      <w:commentRangeEnd w:id="145"/>
      <w:r>
        <w:rPr>
          <w:rStyle w:val="CommentReference"/>
        </w:rPr>
        <w:commentReference w:id="145"/>
      </w:r>
    </w:p>
    <w:p w14:paraId="6BAE2BC0" w14:textId="3C7D8309" w:rsidR="005419A6" w:rsidRPr="007277D7" w:rsidRDefault="005419A6" w:rsidP="0064687C">
      <w:pPr>
        <w:pStyle w:val="ListParagraph"/>
        <w:numPr>
          <w:ilvl w:val="0"/>
          <w:numId w:val="15"/>
        </w:numPr>
        <w:spacing w:before="240"/>
        <w:ind w:left="360"/>
        <w:rPr>
          <w:color w:val="0000FF"/>
          <w:u w:val="single"/>
        </w:rPr>
      </w:pPr>
      <w:r>
        <w:t>The</w:t>
      </w:r>
      <w:r w:rsidR="74285E0B">
        <w:t xml:space="preserve"> different applications in the </w:t>
      </w:r>
      <w:r w:rsidR="00A0746C">
        <w:t>n</w:t>
      </w:r>
      <w:r w:rsidR="74285E0B">
        <w:t>oteb</w:t>
      </w:r>
      <w:r w:rsidR="00A0746C">
        <w:t>o</w:t>
      </w:r>
      <w:r w:rsidR="74285E0B">
        <w:t>ok</w:t>
      </w:r>
      <w:r>
        <w:t xml:space="preserve"> should execute </w:t>
      </w:r>
      <w:r w:rsidR="570DA0D4">
        <w:t xml:space="preserve">correctly </w:t>
      </w:r>
      <w:r>
        <w:t>to completion.</w:t>
      </w:r>
    </w:p>
    <w:p w14:paraId="13D15598" w14:textId="77777777" w:rsidR="005419A6" w:rsidRDefault="005419A6" w:rsidP="006951E7">
      <w:pPr>
        <w:spacing w:before="240" w:line="240" w:lineRule="auto"/>
      </w:pPr>
    </w:p>
    <w:p w14:paraId="4473E89B" w14:textId="23219990" w:rsidR="005419A6" w:rsidRPr="007277D7" w:rsidRDefault="00AB5C34" w:rsidP="64831A7C">
      <w:pPr>
        <w:pStyle w:val="Heading2"/>
        <w:rPr>
          <w:rFonts w:ascii="DINPro-Regular" w:hAnsi="DINPro-Regular"/>
          <w:color w:val="auto"/>
          <w:sz w:val="32"/>
          <w:szCs w:val="12"/>
        </w:rPr>
      </w:pPr>
      <w:bookmarkStart w:id="147" w:name="_Toc61989215"/>
      <w:bookmarkStart w:id="148" w:name="_Toc62550961"/>
      <w:r w:rsidRPr="007277D7">
        <w:rPr>
          <w:rFonts w:ascii="DINPro-Regular" w:hAnsi="DINPro-Regular"/>
          <w:color w:val="auto"/>
          <w:sz w:val="32"/>
          <w:szCs w:val="12"/>
        </w:rPr>
        <w:t xml:space="preserve">Deploy </w:t>
      </w:r>
      <w:r w:rsidR="02097DCB" w:rsidRPr="007277D7">
        <w:rPr>
          <w:rFonts w:ascii="DINPro-Regular" w:hAnsi="DINPro-Regular"/>
          <w:color w:val="auto"/>
          <w:sz w:val="32"/>
          <w:szCs w:val="12"/>
        </w:rPr>
        <w:t>the</w:t>
      </w:r>
      <w:r w:rsidR="005419A6" w:rsidRPr="007277D7">
        <w:rPr>
          <w:rFonts w:ascii="DINPro-Regular" w:hAnsi="DINPro-Regular"/>
          <w:color w:val="auto"/>
          <w:sz w:val="32"/>
          <w:szCs w:val="12"/>
        </w:rPr>
        <w:t xml:space="preserve"> Intelligent Video Analytics (IVA) Application</w:t>
      </w:r>
      <w:bookmarkEnd w:id="147"/>
      <w:bookmarkEnd w:id="148"/>
    </w:p>
    <w:p w14:paraId="2DAF6E95" w14:textId="44BDDD64" w:rsidR="005419A6" w:rsidRPr="006951E7" w:rsidRDefault="006951E7" w:rsidP="006951E7">
      <w:pPr>
        <w:spacing w:before="240" w:line="240" w:lineRule="auto"/>
        <w:rPr>
          <w:rFonts w:cstheme="minorHAnsi"/>
        </w:rPr>
      </w:pPr>
      <w:r w:rsidRPr="006951E7">
        <w:rPr>
          <w:rFonts w:cstheme="minorHAnsi"/>
        </w:rPr>
        <w:t xml:space="preserve">The next application we’ll use is a pre-packaged IVA demo application from NVIDIA NGC. </w:t>
      </w:r>
      <w:r w:rsidR="005419A6" w:rsidRPr="006951E7">
        <w:rPr>
          <w:rFonts w:cstheme="minorHAnsi"/>
        </w:rPr>
        <w:t>This application makes use of the DeepStream container and allows developers to build video processing applications that detect objects within the video stream and classifies them.</w:t>
      </w:r>
    </w:p>
    <w:p w14:paraId="3E320FAA" w14:textId="3C0AF5F7" w:rsidR="005419A6" w:rsidRPr="006951E7" w:rsidRDefault="005419A6" w:rsidP="006951E7">
      <w:pPr>
        <w:spacing w:before="240" w:line="240" w:lineRule="auto"/>
        <w:rPr>
          <w:rFonts w:cstheme="minorHAnsi"/>
        </w:rPr>
      </w:pPr>
      <w:r w:rsidRPr="006951E7">
        <w:rPr>
          <w:rFonts w:cstheme="minorHAnsi"/>
        </w:rPr>
        <w:t xml:space="preserve">It is available on the </w:t>
      </w:r>
      <w:r w:rsidR="006951E7" w:rsidRPr="006951E7">
        <w:rPr>
          <w:rFonts w:cstheme="minorHAnsi"/>
        </w:rPr>
        <w:t>NGC</w:t>
      </w:r>
      <w:r w:rsidRPr="006951E7">
        <w:rPr>
          <w:rFonts w:cstheme="minorHAnsi"/>
        </w:rPr>
        <w:t xml:space="preserve"> at:</w:t>
      </w:r>
    </w:p>
    <w:p w14:paraId="218FB5D1" w14:textId="77777777" w:rsidR="005419A6" w:rsidRPr="006951E7" w:rsidRDefault="00DA1793" w:rsidP="006951E7">
      <w:pPr>
        <w:spacing w:before="240" w:line="240" w:lineRule="auto"/>
        <w:rPr>
          <w:rStyle w:val="Hyperlink"/>
          <w:rFonts w:cstheme="minorHAnsi"/>
        </w:rPr>
      </w:pPr>
      <w:hyperlink r:id="rId29" w:history="1">
        <w:r w:rsidR="005419A6" w:rsidRPr="006951E7">
          <w:rPr>
            <w:rStyle w:val="Hyperlink"/>
            <w:rFonts w:cstheme="minorHAnsi"/>
          </w:rPr>
          <w:t>https://ngc.nvidia.com/catalog/helm-charts/nvidia:video-analytics-demo</w:t>
        </w:r>
      </w:hyperlink>
    </w:p>
    <w:p w14:paraId="1D61330F" w14:textId="15B2A2D1" w:rsidR="00895080" w:rsidRPr="00895080" w:rsidRDefault="00895080" w:rsidP="00895080">
      <w:pPr>
        <w:spacing w:before="240"/>
        <w:rPr>
          <w:rFonts w:cstheme="minorHAnsi"/>
          <w:i/>
          <w:iCs/>
        </w:rPr>
      </w:pPr>
      <w:r w:rsidRPr="00895080">
        <w:rPr>
          <w:rFonts w:cstheme="minorHAnsi"/>
          <w:b/>
          <w:bCs/>
          <w:i/>
          <w:iCs/>
        </w:rPr>
        <w:t>NOTE:</w:t>
      </w:r>
      <w:r w:rsidRPr="00895080">
        <w:rPr>
          <w:rFonts w:cstheme="minorHAnsi"/>
          <w:i/>
          <w:iCs/>
        </w:rPr>
        <w:t xml:space="preserve"> You may need to </w:t>
      </w:r>
      <w:r>
        <w:rPr>
          <w:rFonts w:cstheme="minorHAnsi"/>
          <w:i/>
          <w:iCs/>
        </w:rPr>
        <w:t>delete the tf-notebook application</w:t>
      </w:r>
      <w:r w:rsidRPr="00895080">
        <w:rPr>
          <w:rFonts w:cstheme="minorHAnsi"/>
          <w:i/>
          <w:iCs/>
        </w:rPr>
        <w:t xml:space="preserve"> before </w:t>
      </w:r>
      <w:r>
        <w:rPr>
          <w:rFonts w:cstheme="minorHAnsi"/>
          <w:i/>
          <w:iCs/>
        </w:rPr>
        <w:t>deploying this application</w:t>
      </w:r>
      <w:r w:rsidRPr="00895080">
        <w:rPr>
          <w:rFonts w:cstheme="minorHAnsi"/>
          <w:i/>
          <w:iCs/>
        </w:rPr>
        <w:t>, as the latter can take up a lot of your GPU’s memory.</w:t>
      </w:r>
      <w:r>
        <w:rPr>
          <w:rFonts w:cstheme="minorHAnsi"/>
          <w:i/>
          <w:iCs/>
        </w:rPr>
        <w:t xml:space="preserve"> Use the below command to do this:</w:t>
      </w:r>
    </w:p>
    <w:p w14:paraId="15A6A5A7" w14:textId="40022FFC" w:rsidR="591B0F90" w:rsidRDefault="591B0F90" w:rsidP="661A8598">
      <w:pPr>
        <w:pStyle w:val="Code"/>
      </w:pPr>
      <w:r>
        <w:t>kubectl delete -f https://nvidia.github.io/gpu-operator/notebook-example.yml</w:t>
      </w:r>
    </w:p>
    <w:p w14:paraId="3AABC6DD" w14:textId="77777777" w:rsidR="00895080" w:rsidRPr="00895080" w:rsidRDefault="00895080" w:rsidP="00895080">
      <w:pPr>
        <w:pStyle w:val="ListParagraph"/>
        <w:spacing w:before="240"/>
        <w:ind w:left="1440"/>
        <w:rPr>
          <w:rFonts w:cstheme="minorHAnsi"/>
          <w:i/>
          <w:iCs/>
          <w:sz w:val="22"/>
          <w:szCs w:val="22"/>
        </w:rPr>
      </w:pPr>
    </w:p>
    <w:p w14:paraId="00E0C880" w14:textId="410BB1E2" w:rsidR="005419A6" w:rsidRPr="00895080" w:rsidRDefault="005419A6" w:rsidP="0064687C">
      <w:pPr>
        <w:pStyle w:val="ListParagraph"/>
        <w:numPr>
          <w:ilvl w:val="0"/>
          <w:numId w:val="8"/>
        </w:numPr>
        <w:spacing w:before="240"/>
        <w:ind w:left="360"/>
        <w:rPr>
          <w:sz w:val="22"/>
          <w:szCs w:val="22"/>
        </w:rPr>
      </w:pPr>
      <w:r w:rsidRPr="0F701C3E">
        <w:rPr>
          <w:sz w:val="22"/>
          <w:szCs w:val="22"/>
        </w:rPr>
        <w:t xml:space="preserve">Use the </w:t>
      </w:r>
      <w:r w:rsidR="006E1740" w:rsidRPr="0F701C3E">
        <w:rPr>
          <w:sz w:val="22"/>
          <w:szCs w:val="22"/>
        </w:rPr>
        <w:t xml:space="preserve">instructions on the NGC page </w:t>
      </w:r>
      <w:r w:rsidRPr="0F701C3E">
        <w:rPr>
          <w:sz w:val="22"/>
          <w:szCs w:val="22"/>
        </w:rPr>
        <w:t>to bring this down to your Ubuntu VM/Kubernetes node</w:t>
      </w:r>
      <w:r w:rsidR="006E1740" w:rsidRPr="0F701C3E">
        <w:rPr>
          <w:sz w:val="22"/>
          <w:szCs w:val="22"/>
        </w:rPr>
        <w:t xml:space="preserve">. For example: </w:t>
      </w:r>
    </w:p>
    <w:p w14:paraId="00D2AD13" w14:textId="46652F2C" w:rsidR="005419A6" w:rsidRPr="00895080" w:rsidRDefault="005419A6" w:rsidP="184D031A">
      <w:pPr>
        <w:pStyle w:val="Code"/>
        <w:rPr>
          <w:i/>
          <w:color w:val="050505"/>
          <w:shd w:val="clear" w:color="auto" w:fill="FAFAFA"/>
        </w:rPr>
      </w:pPr>
      <w:r>
        <w:t xml:space="preserve">helm fetch </w:t>
      </w:r>
      <w:hyperlink r:id="rId30">
        <w:r>
          <w:t>https://helm.ngc.nvidia.com/nvidia/charts/video-analytics-demo-0.1.5.tgz</w:t>
        </w:r>
      </w:hyperlink>
    </w:p>
    <w:p w14:paraId="00E2A975" w14:textId="32CF8DE4" w:rsidR="005419A6" w:rsidRPr="00895080" w:rsidRDefault="005419A6" w:rsidP="0064687C">
      <w:pPr>
        <w:pStyle w:val="ListParagraph"/>
        <w:numPr>
          <w:ilvl w:val="0"/>
          <w:numId w:val="8"/>
        </w:numPr>
        <w:spacing w:before="240"/>
        <w:ind w:left="360"/>
        <w:rPr>
          <w:color w:val="050505"/>
          <w:sz w:val="22"/>
          <w:szCs w:val="22"/>
          <w:shd w:val="clear" w:color="auto" w:fill="FAFAFA"/>
        </w:rPr>
      </w:pPr>
      <w:r w:rsidRPr="0F701C3E">
        <w:rPr>
          <w:color w:val="050505"/>
          <w:sz w:val="22"/>
          <w:szCs w:val="22"/>
          <w:shd w:val="clear" w:color="auto" w:fill="FAFAFA"/>
        </w:rPr>
        <w:t>Once the .tgz file is downloaded, then execute tar xvf &lt;filename&gt; on it to extract the contents to a local directory called “video-analytics-demo”.</w:t>
      </w:r>
    </w:p>
    <w:p w14:paraId="3900A2E2" w14:textId="77777777" w:rsidR="006E1740" w:rsidRPr="00895080" w:rsidRDefault="005419A6" w:rsidP="0064687C">
      <w:pPr>
        <w:pStyle w:val="ListParagraph"/>
        <w:numPr>
          <w:ilvl w:val="0"/>
          <w:numId w:val="8"/>
        </w:numPr>
        <w:spacing w:before="240"/>
        <w:ind w:left="360"/>
        <w:rPr>
          <w:color w:val="050505"/>
          <w:sz w:val="22"/>
          <w:szCs w:val="22"/>
          <w:shd w:val="clear" w:color="auto" w:fill="FAFAFA"/>
        </w:rPr>
      </w:pPr>
      <w:r w:rsidRPr="0F701C3E">
        <w:rPr>
          <w:color w:val="050505"/>
          <w:sz w:val="22"/>
          <w:szCs w:val="22"/>
          <w:shd w:val="clear" w:color="auto" w:fill="FAFAFA"/>
        </w:rPr>
        <w:t>Change into that directory and you will see a file called values.yaml. Use your favorite editor on that file and add an entry as follows under the section entitled “nodeSelector”. You first remove the pair of curly braces that come after the original entry for “nodeSelector”.</w:t>
      </w:r>
    </w:p>
    <w:p w14:paraId="02191478" w14:textId="77777777" w:rsidR="006E1740" w:rsidRPr="00895080" w:rsidRDefault="006E1740" w:rsidP="007277D7">
      <w:pPr>
        <w:pStyle w:val="ListParagraph"/>
        <w:spacing w:before="240"/>
        <w:ind w:left="360"/>
        <w:rPr>
          <w:rFonts w:cstheme="minorHAnsi"/>
          <w:color w:val="050505"/>
          <w:sz w:val="22"/>
          <w:szCs w:val="22"/>
          <w:shd w:val="clear" w:color="auto" w:fill="FAFAFA"/>
        </w:rPr>
      </w:pPr>
    </w:p>
    <w:p w14:paraId="7C672E20" w14:textId="1732E18A" w:rsidR="006E1740" w:rsidRPr="00895080" w:rsidRDefault="005419A6" w:rsidP="007277D7">
      <w:pPr>
        <w:pStyle w:val="ListParagraph"/>
        <w:spacing w:before="240"/>
        <w:ind w:left="360"/>
        <w:rPr>
          <w:rFonts w:cstheme="minorHAnsi"/>
          <w:color w:val="050505"/>
          <w:sz w:val="22"/>
          <w:szCs w:val="22"/>
          <w:shd w:val="clear" w:color="auto" w:fill="FAFAFA"/>
        </w:rPr>
      </w:pPr>
      <w:r w:rsidRPr="0F701C3E">
        <w:rPr>
          <w:color w:val="050505"/>
          <w:sz w:val="22"/>
          <w:szCs w:val="22"/>
          <w:shd w:val="clear" w:color="auto" w:fill="FAFAFA"/>
        </w:rPr>
        <w:t>Your entry should now look like the following (indentation is important here in YAML)</w:t>
      </w:r>
      <w:r w:rsidR="006E1740" w:rsidRPr="0F701C3E">
        <w:rPr>
          <w:color w:val="050505"/>
          <w:sz w:val="22"/>
          <w:szCs w:val="22"/>
          <w:shd w:val="clear" w:color="auto" w:fill="FAFAFA"/>
        </w:rPr>
        <w:t>:</w:t>
      </w:r>
    </w:p>
    <w:p w14:paraId="49F00D3F" w14:textId="77777777" w:rsidR="006E1740" w:rsidRPr="00895080" w:rsidRDefault="006E1740" w:rsidP="007277D7">
      <w:pPr>
        <w:pStyle w:val="ListParagraph"/>
        <w:spacing w:before="240"/>
        <w:ind w:left="360"/>
        <w:rPr>
          <w:rFonts w:cstheme="minorHAnsi"/>
          <w:color w:val="050505"/>
          <w:sz w:val="22"/>
          <w:szCs w:val="22"/>
          <w:shd w:val="clear" w:color="auto" w:fill="FAFAFA"/>
        </w:rPr>
      </w:pPr>
    </w:p>
    <w:p w14:paraId="2846364C" w14:textId="77777777" w:rsidR="006E1740" w:rsidRPr="00300FF1" w:rsidRDefault="006E1740" w:rsidP="184D031A">
      <w:pPr>
        <w:pStyle w:val="Code"/>
      </w:pPr>
      <w:r>
        <w:lastRenderedPageBreak/>
        <w:t>nodeSelector:</w:t>
      </w:r>
    </w:p>
    <w:p w14:paraId="289DB995" w14:textId="77777777" w:rsidR="006E1740" w:rsidRPr="00300FF1" w:rsidRDefault="006E1740" w:rsidP="184D031A">
      <w:pPr>
        <w:pStyle w:val="Code"/>
      </w:pPr>
      <w:r>
        <w:t xml:space="preserve">    nvidia.com/gpu.present: "true"</w:t>
      </w:r>
    </w:p>
    <w:p w14:paraId="4159ACC7" w14:textId="77777777" w:rsidR="006E1740" w:rsidRPr="00300FF1" w:rsidRDefault="006E1740" w:rsidP="007277D7">
      <w:pPr>
        <w:pStyle w:val="ListParagraph"/>
        <w:spacing w:before="240"/>
        <w:ind w:left="360"/>
        <w:rPr>
          <w:rFonts w:ascii="Courier New" w:hAnsi="Courier New"/>
          <w:sz w:val="20"/>
        </w:rPr>
      </w:pPr>
    </w:p>
    <w:p w14:paraId="77576331" w14:textId="29DF7B4A" w:rsidR="005419A6" w:rsidRDefault="005419A6" w:rsidP="0064687C">
      <w:pPr>
        <w:pStyle w:val="ListParagraph"/>
        <w:numPr>
          <w:ilvl w:val="0"/>
          <w:numId w:val="8"/>
        </w:numPr>
        <w:spacing w:before="240"/>
        <w:ind w:left="360"/>
        <w:rPr>
          <w:color w:val="050505"/>
          <w:sz w:val="22"/>
          <w:szCs w:val="22"/>
          <w:shd w:val="clear" w:color="auto" w:fill="FAFAFA"/>
        </w:rPr>
      </w:pPr>
      <w:r w:rsidRPr="0F701C3E">
        <w:rPr>
          <w:color w:val="050505"/>
          <w:sz w:val="22"/>
          <w:szCs w:val="22"/>
          <w:shd w:val="clear" w:color="auto" w:fill="FAFAFA"/>
        </w:rPr>
        <w:t>Once you have made that change and saved the content to values.yaml, issue the command</w:t>
      </w:r>
      <w:r w:rsidR="00F2656E">
        <w:rPr>
          <w:color w:val="050505"/>
          <w:sz w:val="22"/>
          <w:szCs w:val="22"/>
          <w:shd w:val="clear" w:color="auto" w:fill="FAFAFA"/>
        </w:rPr>
        <w:t xml:space="preserve"> </w:t>
      </w:r>
      <w:r w:rsidR="00F2656E" w:rsidRPr="00F2656E">
        <w:rPr>
          <w:color w:val="050505"/>
          <w:sz w:val="22"/>
          <w:szCs w:val="22"/>
          <w:shd w:val="clear" w:color="auto" w:fill="FAFAFA"/>
        </w:rPr>
        <w:t>where the trailing dot indicates the current directory.</w:t>
      </w:r>
    </w:p>
    <w:p w14:paraId="3207F098" w14:textId="77777777" w:rsidR="00A0746C" w:rsidRPr="00895080" w:rsidRDefault="00A0746C" w:rsidP="007277D7">
      <w:pPr>
        <w:pStyle w:val="ListParagraph"/>
        <w:spacing w:before="240"/>
        <w:ind w:left="360"/>
        <w:rPr>
          <w:color w:val="050505"/>
          <w:sz w:val="22"/>
          <w:szCs w:val="22"/>
          <w:shd w:val="clear" w:color="auto" w:fill="FAFAFA"/>
        </w:rPr>
      </w:pPr>
    </w:p>
    <w:p w14:paraId="0B9386C5" w14:textId="4AD48BFC" w:rsidR="005419A6" w:rsidRPr="00300FF1" w:rsidRDefault="005419A6" w:rsidP="184D031A">
      <w:pPr>
        <w:pStyle w:val="Code"/>
      </w:pPr>
      <w:r>
        <w:t>helm install video-analytics-demo .</w:t>
      </w:r>
    </w:p>
    <w:p w14:paraId="60F3C50B" w14:textId="047B15F1" w:rsidR="005419A6" w:rsidRPr="00895080" w:rsidRDefault="005419A6" w:rsidP="184D031A">
      <w:pPr>
        <w:spacing w:before="240"/>
        <w:ind w:firstLine="360"/>
      </w:pPr>
      <w:r w:rsidRPr="184D031A">
        <w:t>This produces a set of output lines with</w:t>
      </w:r>
      <w:r w:rsidRPr="0F701C3E">
        <w:t xml:space="preserve"> one line indicating “Deployed”.</w:t>
      </w:r>
    </w:p>
    <w:p w14:paraId="02DB2BD0" w14:textId="75E6644D" w:rsidR="005419A6" w:rsidRPr="00895080" w:rsidRDefault="005419A6" w:rsidP="0064687C">
      <w:pPr>
        <w:pStyle w:val="ListParagraph"/>
        <w:numPr>
          <w:ilvl w:val="0"/>
          <w:numId w:val="8"/>
        </w:numPr>
        <w:spacing w:before="240"/>
        <w:ind w:left="360"/>
        <w:rPr>
          <w:sz w:val="22"/>
          <w:szCs w:val="22"/>
        </w:rPr>
      </w:pPr>
      <w:r w:rsidRPr="0F701C3E">
        <w:rPr>
          <w:sz w:val="22"/>
          <w:szCs w:val="22"/>
        </w:rPr>
        <w:t>Once that is done, execute the command</w:t>
      </w:r>
    </w:p>
    <w:p w14:paraId="22A2E213" w14:textId="77777777" w:rsidR="006E1740" w:rsidRPr="00895080" w:rsidRDefault="006E1740" w:rsidP="007277D7">
      <w:pPr>
        <w:pStyle w:val="ListParagraph"/>
        <w:spacing w:before="240"/>
        <w:ind w:left="360"/>
        <w:rPr>
          <w:rFonts w:cstheme="minorHAnsi"/>
          <w:sz w:val="22"/>
          <w:szCs w:val="22"/>
        </w:rPr>
      </w:pPr>
    </w:p>
    <w:p w14:paraId="509F9964" w14:textId="51505CCC" w:rsidR="006E1740" w:rsidRPr="00300FF1" w:rsidRDefault="005419A6" w:rsidP="184D031A">
      <w:pPr>
        <w:pStyle w:val="Code"/>
      </w:pPr>
      <w:r>
        <w:t>kubectl get pods -A -o wide |</w:t>
      </w:r>
      <w:r w:rsidR="5895040B">
        <w:t xml:space="preserve"> </w:t>
      </w:r>
      <w:r>
        <w:t>grep video</w:t>
      </w:r>
    </w:p>
    <w:p w14:paraId="04547C8C" w14:textId="0824CDFC" w:rsidR="005419A6" w:rsidRPr="00895080" w:rsidRDefault="005419A6" w:rsidP="184D031A">
      <w:pPr>
        <w:spacing w:before="240"/>
        <w:ind w:left="-360"/>
      </w:pPr>
      <w:r w:rsidRPr="184D031A">
        <w:t>Ensure that the pod for</w:t>
      </w:r>
      <w:r w:rsidRPr="0F701C3E">
        <w:t xml:space="preserve"> the video application itself was deployed on your Ubuntu node. The separate WebUI pod can be deployed on another worker node in the cluster.</w:t>
      </w:r>
    </w:p>
    <w:p w14:paraId="13A4CDA9" w14:textId="0A81453F" w:rsidR="006E1740" w:rsidRDefault="005419A6" w:rsidP="0064687C">
      <w:pPr>
        <w:pStyle w:val="ListParagraph"/>
        <w:numPr>
          <w:ilvl w:val="0"/>
          <w:numId w:val="8"/>
        </w:numPr>
        <w:spacing w:before="240"/>
        <w:ind w:left="360"/>
        <w:rPr>
          <w:sz w:val="22"/>
          <w:szCs w:val="22"/>
        </w:rPr>
      </w:pPr>
      <w:r w:rsidRPr="0F701C3E">
        <w:rPr>
          <w:sz w:val="22"/>
          <w:szCs w:val="22"/>
        </w:rPr>
        <w:t>You can then use a browser that can access the Ubuntu node to access the application at</w:t>
      </w:r>
      <w:r w:rsidR="00F2656E" w:rsidRPr="184D031A">
        <w:rPr>
          <w:sz w:val="22"/>
          <w:szCs w:val="22"/>
        </w:rPr>
        <w:t xml:space="preserve"> URL below to see the video play (it may take a few seconds to come up).</w:t>
      </w:r>
    </w:p>
    <w:p w14:paraId="4FCB9C83" w14:textId="77777777" w:rsidR="00DF69BE" w:rsidRPr="00895080" w:rsidRDefault="00DF69BE" w:rsidP="007277D7">
      <w:pPr>
        <w:pStyle w:val="ListParagraph"/>
        <w:spacing w:before="240"/>
        <w:ind w:left="360"/>
        <w:rPr>
          <w:sz w:val="22"/>
          <w:szCs w:val="22"/>
        </w:rPr>
      </w:pPr>
    </w:p>
    <w:p w14:paraId="773AAC02" w14:textId="381F786D" w:rsidR="00895080" w:rsidRPr="00895080" w:rsidRDefault="00DF69BE" w:rsidP="184D031A">
      <w:pPr>
        <w:pStyle w:val="ListParagraph"/>
        <w:spacing w:before="240"/>
        <w:ind w:left="360"/>
        <w:rPr>
          <w:rStyle w:val="Hyperlink"/>
          <w:sz w:val="22"/>
          <w:szCs w:val="22"/>
        </w:rPr>
      </w:pPr>
      <w:r w:rsidRPr="184D031A">
        <w:rPr>
          <w:rStyle w:val="Hyperlink"/>
          <w:sz w:val="22"/>
          <w:szCs w:val="22"/>
        </w:rPr>
        <w:t>http://&lt;IP address of the Ubuntu node&gt;:31115/WebRTCApp/play.html?name=videoanalytics</w:t>
      </w:r>
    </w:p>
    <w:p w14:paraId="2BC097BC" w14:textId="02306483" w:rsidR="005419A6" w:rsidRPr="00895080" w:rsidRDefault="005419A6" w:rsidP="184D031A">
      <w:pPr>
        <w:spacing w:before="240"/>
        <w:ind w:firstLine="360"/>
      </w:pPr>
      <w:r w:rsidRPr="184D031A">
        <w:t xml:space="preserve">You </w:t>
      </w:r>
      <w:r w:rsidRPr="0F701C3E">
        <w:t>should be seeing images of cars and people being classified by the underlying ML application.</w:t>
      </w:r>
    </w:p>
    <w:p w14:paraId="1689DE37" w14:textId="59AE89EB" w:rsidR="005419A6" w:rsidRDefault="005419A6" w:rsidP="0064687C">
      <w:pPr>
        <w:pStyle w:val="ListParagraph"/>
        <w:numPr>
          <w:ilvl w:val="0"/>
          <w:numId w:val="8"/>
        </w:numPr>
        <w:spacing w:before="240"/>
        <w:ind w:left="360"/>
        <w:rPr>
          <w:sz w:val="22"/>
          <w:szCs w:val="22"/>
        </w:rPr>
      </w:pPr>
      <w:r w:rsidRPr="0F701C3E">
        <w:rPr>
          <w:sz w:val="22"/>
          <w:szCs w:val="22"/>
        </w:rPr>
        <w:t>On the Ubuntu VM, while logged in to the TKG-S cluster, issue the command</w:t>
      </w:r>
      <w:r w:rsidR="00D31976" w:rsidRPr="184D031A">
        <w:rPr>
          <w:sz w:val="22"/>
          <w:szCs w:val="22"/>
        </w:rPr>
        <w:t xml:space="preserve"> to see the GPU being used by the application, which is named in the output.</w:t>
      </w:r>
    </w:p>
    <w:p w14:paraId="25207DD3" w14:textId="77777777" w:rsidR="00A0746C" w:rsidRPr="00895080" w:rsidRDefault="00A0746C" w:rsidP="007277D7">
      <w:pPr>
        <w:pStyle w:val="ListParagraph"/>
        <w:spacing w:before="240"/>
        <w:ind w:left="360"/>
        <w:rPr>
          <w:sz w:val="22"/>
          <w:szCs w:val="22"/>
        </w:rPr>
      </w:pPr>
    </w:p>
    <w:p w14:paraId="7495AD7C" w14:textId="13D67E96" w:rsidR="00A0746C" w:rsidRPr="00300FF1" w:rsidRDefault="005419A6" w:rsidP="184D031A">
      <w:pPr>
        <w:pStyle w:val="Code"/>
      </w:pPr>
      <w:r>
        <w:t>kubectl exec  nvidia-container-toolkit-daemonset-sxkcm -n gpu-operator-resources -- nvidia-smi</w:t>
      </w:r>
    </w:p>
    <w:p w14:paraId="2EB0069F" w14:textId="77777777" w:rsidR="005419A6" w:rsidRDefault="005419A6" w:rsidP="00300FF1">
      <w:pPr>
        <w:ind w:left="720"/>
        <w:rPr>
          <w:rFonts w:ascii="Courier New" w:hAnsi="Courier New"/>
          <w:sz w:val="20"/>
          <w:szCs w:val="20"/>
        </w:rPr>
      </w:pPr>
    </w:p>
    <w:p w14:paraId="356CEF9A" w14:textId="77777777" w:rsidR="00F2656E" w:rsidRDefault="00F2656E" w:rsidP="00F2656E">
      <w:pPr>
        <w:rPr>
          <w:rFonts w:ascii="Courier New" w:hAnsi="Courier New"/>
          <w:sz w:val="20"/>
          <w:szCs w:val="20"/>
        </w:rPr>
        <w:sectPr w:rsidR="00F2656E">
          <w:pgSz w:w="12240" w:h="15840"/>
          <w:pgMar w:top="1440" w:right="1440" w:bottom="1440" w:left="1440" w:header="720" w:footer="720" w:gutter="0"/>
          <w:cols w:space="720"/>
          <w:docGrid w:linePitch="360"/>
        </w:sectPr>
      </w:pPr>
      <w:bookmarkStart w:id="149" w:name="_Toc61989219"/>
    </w:p>
    <w:p w14:paraId="10A7C488" w14:textId="5DD03C2F" w:rsidR="00895080" w:rsidRPr="007277D7" w:rsidRDefault="006951E7" w:rsidP="007277D7">
      <w:pPr>
        <w:pStyle w:val="Heading1"/>
        <w:spacing w:line="240" w:lineRule="auto"/>
        <w:rPr>
          <w:rFonts w:ascii="Courier New" w:hAnsi="Courier New"/>
          <w:sz w:val="20"/>
          <w:szCs w:val="20"/>
        </w:rPr>
      </w:pPr>
      <w:bookmarkStart w:id="150" w:name="_Toc62550962"/>
      <w:r w:rsidRPr="184D031A">
        <w:rPr>
          <w:rFonts w:ascii="DINPro-Regular" w:hAnsi="DINPro-Regular"/>
          <w:color w:val="76B900"/>
          <w:sz w:val="46"/>
          <w:szCs w:val="46"/>
        </w:rPr>
        <w:lastRenderedPageBreak/>
        <w:t>Appendix:</w:t>
      </w:r>
      <w:bookmarkEnd w:id="149"/>
      <w:bookmarkEnd w:id="150"/>
    </w:p>
    <w:p w14:paraId="3152208F" w14:textId="77777777" w:rsidR="00895080" w:rsidRPr="007277D7" w:rsidRDefault="00895080" w:rsidP="00895080">
      <w:pPr>
        <w:pStyle w:val="Heading2"/>
        <w:rPr>
          <w:rFonts w:ascii="DINPro-Regular" w:hAnsi="DINPro-Regular"/>
          <w:color w:val="auto"/>
          <w:sz w:val="32"/>
          <w:szCs w:val="12"/>
        </w:rPr>
      </w:pPr>
      <w:bookmarkStart w:id="151" w:name="_Toc61989220"/>
      <w:bookmarkStart w:id="152" w:name="_Toc62550963"/>
      <w:r w:rsidRPr="007277D7">
        <w:rPr>
          <w:rFonts w:ascii="DINPro-Regular" w:hAnsi="DINPro-Regular"/>
          <w:color w:val="auto"/>
          <w:sz w:val="32"/>
          <w:szCs w:val="12"/>
        </w:rPr>
        <w:t>Key Terms</w:t>
      </w:r>
      <w:bookmarkEnd w:id="151"/>
      <w:bookmarkEnd w:id="152"/>
      <w:r w:rsidRPr="007277D7">
        <w:rPr>
          <w:rFonts w:ascii="DINPro-Regular" w:hAnsi="DINPro-Regular"/>
          <w:color w:val="auto"/>
          <w:sz w:val="32"/>
          <w:szCs w:val="12"/>
        </w:rPr>
        <w:t>  </w:t>
      </w:r>
    </w:p>
    <w:p w14:paraId="36B7E70A" w14:textId="77777777" w:rsidR="00895080" w:rsidRPr="00895080" w:rsidRDefault="00DA1793" w:rsidP="0064687C">
      <w:pPr>
        <w:pStyle w:val="ListParagraph"/>
        <w:numPr>
          <w:ilvl w:val="0"/>
          <w:numId w:val="9"/>
        </w:numPr>
        <w:spacing w:before="240"/>
        <w:textAlignment w:val="baseline"/>
        <w:rPr>
          <w:rFonts w:eastAsia="MS Mincho"/>
          <w:sz w:val="22"/>
          <w:szCs w:val="22"/>
        </w:rPr>
      </w:pPr>
      <w:hyperlink r:id="rId31">
        <w:r w:rsidR="00895080" w:rsidRPr="0F701C3E">
          <w:rPr>
            <w:rFonts w:eastAsia="MS Mincho"/>
            <w:color w:val="0563C1"/>
            <w:sz w:val="22"/>
            <w:szCs w:val="22"/>
            <w:u w:val="single"/>
          </w:rPr>
          <w:t>A100</w:t>
        </w:r>
      </w:hyperlink>
      <w:r w:rsidR="00895080" w:rsidRPr="0F701C3E">
        <w:rPr>
          <w:rFonts w:eastAsia="MS Mincho"/>
          <w:sz w:val="22"/>
          <w:szCs w:val="22"/>
        </w:rPr>
        <w:t>: New NVIDIA GPU platform that has the capability for Multi-Instance GPU support for higher physical isolation between consumers that are sharing a single device. The A100 demonstrates higher out-of-the-box performance than the previous high-end generation, the V100.  </w:t>
      </w:r>
    </w:p>
    <w:p w14:paraId="48274359" w14:textId="77777777"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Address Translation Services (ATS): The PCIe ATS capability enables a PCIe endpoint to request the DMA address translation from the IOMMU and cache the translation in the device side. By doing this, it can alleviate IOMMU pressure and improve the hardware performance in the I/O virtualization environment.  </w:t>
      </w:r>
    </w:p>
    <w:p w14:paraId="254F8992" w14:textId="77777777"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Data Center GPU Manager (DCGM): NVIDIA DCGM is a suite of tools for managing and monitoring GPUs in cluster environments. It includes active health monitoring, comprehensive diagnostics, system alerts and governance policies including power and clock management. DCGM is built into the GPU Operator described below. </w:t>
      </w:r>
    </w:p>
    <w:p w14:paraId="775D7084" w14:textId="77777777"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EGX A100: NVIDIA EGXTM A100 combines the powerful performance of the NVIDIA Ampere architecture with the enhanced security and latency reduction capabilities of the NVIDIA Mellanox® ConnectX-6 Dx SmartNIC. The EGX cards pair a NVIDIA GPU and a Mellanox NIC or Smart NIC on the same PCIe board. </w:t>
      </w:r>
    </w:p>
    <w:p w14:paraId="15234607" w14:textId="7A83FF3C"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GPU Operator: The GPU Operator, developed by NVIDIA, simplifies both the initial deployment and management of the following components: the GPU driver, K8s device plugin, container runtime and DCGM. By containerizing all the components and using standard Kubernetes APIs for automating and managing these components including versioning and upgrades. The GPU Operator, is fully open-source and is available in the NVIDIA ​</w:t>
      </w:r>
      <w:hyperlink r:id="rId32">
        <w:r w:rsidRPr="0F701C3E">
          <w:rPr>
            <w:rFonts w:eastAsia="Times New Roman"/>
            <w:color w:val="0563C1"/>
            <w:sz w:val="22"/>
            <w:szCs w:val="22"/>
            <w:u w:val="single"/>
          </w:rPr>
          <w:t>GitHub repo</w:t>
        </w:r>
      </w:hyperlink>
      <w:r w:rsidRPr="0F701C3E">
        <w:rPr>
          <w:rFonts w:eastAsia="Times New Roman"/>
          <w:color w:val="0F54CC"/>
          <w:sz w:val="22"/>
          <w:szCs w:val="22"/>
        </w:rPr>
        <w:t>​</w:t>
      </w:r>
      <w:r w:rsidRPr="0F701C3E">
        <w:rPr>
          <w:rFonts w:eastAsia="Times New Roman"/>
          <w:sz w:val="22"/>
          <w:szCs w:val="22"/>
        </w:rPr>
        <w:t>.  </w:t>
      </w:r>
    </w:p>
    <w:p w14:paraId="0542294D" w14:textId="77777777"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TKG: Tanzu Kubernetes Grid is VMware’s signed and validated upstream Kubernetes distribution that is available for use on vSphere. This is part of the vSphere version 7 with Tanzu product. That vSphere 7 with Tanzu product includes a tight integration of Kubernetes into vSphere itself.  </w:t>
      </w:r>
    </w:p>
    <w:p w14:paraId="56372FA2" w14:textId="77777777" w:rsidR="00895080" w:rsidRPr="00895080"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Virtual Compute Server (vCS): Virtual Compute Server (vCS) is the NVIDIA vGPU software edition build for users of compute-intensive virtual servers for artificial intelligence (AI), deep learning, or high-performance computing (HPC) workloads. </w:t>
      </w:r>
    </w:p>
    <w:p w14:paraId="2233086B" w14:textId="0940EA3D" w:rsidR="00732E52" w:rsidRDefault="00895080" w:rsidP="0064687C">
      <w:pPr>
        <w:pStyle w:val="ListParagraph"/>
        <w:numPr>
          <w:ilvl w:val="0"/>
          <w:numId w:val="9"/>
        </w:numPr>
        <w:spacing w:before="240"/>
        <w:textAlignment w:val="baseline"/>
        <w:rPr>
          <w:rFonts w:eastAsia="Times New Roman"/>
          <w:sz w:val="22"/>
          <w:szCs w:val="22"/>
        </w:rPr>
      </w:pPr>
      <w:r w:rsidRPr="0F701C3E">
        <w:rPr>
          <w:rFonts w:eastAsia="Times New Roman"/>
          <w:sz w:val="22"/>
          <w:szCs w:val="22"/>
        </w:rPr>
        <w:t>vSphere Installation Bundle (VIB): A software package that gets installed on a vSphere ESXi host. </w:t>
      </w:r>
    </w:p>
    <w:p w14:paraId="52618F90" w14:textId="77777777" w:rsidR="00F3700E" w:rsidRDefault="00F3700E" w:rsidP="007277D7">
      <w:pPr>
        <w:pStyle w:val="ListParagraph"/>
        <w:spacing w:before="240"/>
        <w:textAlignment w:val="baseline"/>
        <w:rPr>
          <w:rFonts w:eastAsia="Times New Roman"/>
          <w:sz w:val="22"/>
          <w:szCs w:val="22"/>
        </w:rPr>
      </w:pPr>
    </w:p>
    <w:p w14:paraId="49BC8DBC" w14:textId="77777777" w:rsidR="00895080" w:rsidRPr="007277D7" w:rsidRDefault="00895080" w:rsidP="004F50DA">
      <w:pPr>
        <w:pStyle w:val="Heading2"/>
        <w:rPr>
          <w:rFonts w:ascii="DINPro-Regular" w:hAnsi="DINPro-Regular"/>
          <w:color w:val="auto"/>
          <w:sz w:val="32"/>
          <w:szCs w:val="12"/>
        </w:rPr>
      </w:pPr>
      <w:bookmarkStart w:id="153" w:name="_Toc61989221"/>
      <w:bookmarkStart w:id="154" w:name="_Toc62550964"/>
      <w:r w:rsidRPr="007277D7">
        <w:rPr>
          <w:rFonts w:ascii="DINPro-Regular" w:hAnsi="DINPro-Regular"/>
          <w:color w:val="auto"/>
          <w:sz w:val="32"/>
          <w:szCs w:val="12"/>
        </w:rPr>
        <w:t>Related Materials</w:t>
      </w:r>
      <w:bookmarkEnd w:id="153"/>
      <w:bookmarkEnd w:id="154"/>
      <w:r w:rsidRPr="007277D7">
        <w:rPr>
          <w:rFonts w:ascii="DINPro-Regular" w:hAnsi="DINPro-Regular"/>
          <w:color w:val="auto"/>
          <w:sz w:val="32"/>
          <w:szCs w:val="12"/>
        </w:rPr>
        <w:t> </w:t>
      </w:r>
    </w:p>
    <w:p w14:paraId="6196432E" w14:textId="50C31FEE" w:rsidR="00895080" w:rsidRPr="004F50DA" w:rsidRDefault="00DA1793" w:rsidP="0064687C">
      <w:pPr>
        <w:pStyle w:val="ListParagraph"/>
        <w:numPr>
          <w:ilvl w:val="0"/>
          <w:numId w:val="10"/>
        </w:numPr>
        <w:spacing w:before="240"/>
        <w:textAlignment w:val="baseline"/>
        <w:rPr>
          <w:rFonts w:eastAsia="Times New Roman"/>
          <w:sz w:val="22"/>
          <w:szCs w:val="22"/>
        </w:rPr>
      </w:pPr>
      <w:hyperlink r:id="rId33" w:anchor="_Toc53677530" w:tgtFrame="_blank" w:history="1">
        <w:r w:rsidR="00895080" w:rsidRPr="0F701C3E">
          <w:rPr>
            <w:rFonts w:eastAsia="Times New Roman"/>
            <w:color w:val="000000"/>
            <w:sz w:val="22"/>
            <w:szCs w:val="22"/>
            <w:shd w:val="clear" w:color="auto" w:fill="E1E3E6"/>
          </w:rPr>
          <w:t>VMware vSphere with</w:t>
        </w:r>
        <w:r w:rsidR="00895080" w:rsidRPr="0F701C3E">
          <w:rPr>
            <w:rFonts w:eastAsia="Times New Roman"/>
            <w:color w:val="000000"/>
            <w:sz w:val="22"/>
            <w:szCs w:val="22"/>
            <w:u w:val="single"/>
            <w:shd w:val="clear" w:color="auto" w:fill="E1E3E6"/>
          </w:rPr>
          <w:t> Tanzu QuickStart Guide</w:t>
        </w:r>
      </w:hyperlink>
    </w:p>
    <w:p w14:paraId="5C9C2C67" w14:textId="77777777" w:rsidR="00895080" w:rsidRPr="004F50DA" w:rsidRDefault="00895080" w:rsidP="0064687C">
      <w:pPr>
        <w:pStyle w:val="ListParagraph"/>
        <w:numPr>
          <w:ilvl w:val="0"/>
          <w:numId w:val="10"/>
        </w:numPr>
        <w:spacing w:before="240"/>
        <w:textAlignment w:val="baseline"/>
        <w:rPr>
          <w:rFonts w:eastAsia="Times New Roman"/>
          <w:sz w:val="22"/>
          <w:szCs w:val="22"/>
        </w:rPr>
      </w:pPr>
      <w:r w:rsidRPr="0F701C3E">
        <w:rPr>
          <w:rFonts w:eastAsia="Times New Roman"/>
          <w:color w:val="0563C1"/>
          <w:sz w:val="22"/>
          <w:szCs w:val="22"/>
          <w:u w:val="single"/>
        </w:rPr>
        <w:t>Supporting MIG in </w:t>
      </w:r>
      <w:hyperlink r:id="rId34">
        <w:r w:rsidRPr="0F701C3E">
          <w:rPr>
            <w:rFonts w:eastAsia="Times New Roman"/>
            <w:color w:val="0563C1"/>
            <w:sz w:val="22"/>
            <w:szCs w:val="22"/>
            <w:u w:val="single"/>
          </w:rPr>
          <w:t>Kubernetes</w:t>
        </w:r>
      </w:hyperlink>
      <w:r w:rsidRPr="0F701C3E">
        <w:rPr>
          <w:rFonts w:eastAsia="Times New Roman"/>
          <w:sz w:val="22"/>
          <w:szCs w:val="22"/>
        </w:rPr>
        <w:t> </w:t>
      </w:r>
    </w:p>
    <w:p w14:paraId="6E604C73" w14:textId="77777777" w:rsidR="00895080" w:rsidRPr="004F50DA" w:rsidRDefault="00DA1793" w:rsidP="0064687C">
      <w:pPr>
        <w:pStyle w:val="ListParagraph"/>
        <w:numPr>
          <w:ilvl w:val="0"/>
          <w:numId w:val="10"/>
        </w:numPr>
        <w:spacing w:before="240"/>
        <w:textAlignment w:val="baseline"/>
        <w:rPr>
          <w:rFonts w:eastAsia="Times New Roman"/>
          <w:sz w:val="22"/>
          <w:szCs w:val="22"/>
        </w:rPr>
      </w:pPr>
      <w:hyperlink r:id="rId35" w:anchor="hardware-configuration">
        <w:r w:rsidR="00895080" w:rsidRPr="0F701C3E">
          <w:rPr>
            <w:rFonts w:eastAsia="Times New Roman"/>
            <w:color w:val="0563C1"/>
            <w:sz w:val="22"/>
            <w:szCs w:val="22"/>
            <w:u w:val="single"/>
          </w:rPr>
          <w:t>Supported NVIDIA GPUs &amp; Validated Server Platforms</w:t>
        </w:r>
      </w:hyperlink>
      <w:r w:rsidR="00895080" w:rsidRPr="0F701C3E">
        <w:rPr>
          <w:rFonts w:eastAsia="Times New Roman"/>
          <w:sz w:val="22"/>
          <w:szCs w:val="22"/>
        </w:rPr>
        <w:t> </w:t>
      </w:r>
    </w:p>
    <w:p w14:paraId="7F61BA3B" w14:textId="77777777" w:rsidR="00895080" w:rsidRPr="004F50DA" w:rsidRDefault="00DA1793" w:rsidP="0064687C">
      <w:pPr>
        <w:pStyle w:val="ListParagraph"/>
        <w:numPr>
          <w:ilvl w:val="0"/>
          <w:numId w:val="10"/>
        </w:numPr>
        <w:spacing w:before="240"/>
        <w:textAlignment w:val="baseline"/>
        <w:rPr>
          <w:rFonts w:eastAsia="Times New Roman"/>
          <w:sz w:val="22"/>
          <w:szCs w:val="22"/>
        </w:rPr>
      </w:pPr>
      <w:hyperlink r:id="rId36" w:anchor="heading=h.jw5js7865egx">
        <w:r w:rsidR="00895080" w:rsidRPr="0F701C3E">
          <w:rPr>
            <w:rFonts w:eastAsia="Times New Roman"/>
            <w:color w:val="0563C1"/>
            <w:sz w:val="22"/>
            <w:szCs w:val="22"/>
            <w:u w:val="single"/>
          </w:rPr>
          <w:t>Steps to enabling MIG in Kubernetes</w:t>
        </w:r>
      </w:hyperlink>
      <w:r w:rsidR="00895080" w:rsidRPr="0F701C3E">
        <w:rPr>
          <w:rFonts w:eastAsia="Times New Roman"/>
          <w:sz w:val="22"/>
          <w:szCs w:val="22"/>
        </w:rPr>
        <w:t> </w:t>
      </w:r>
    </w:p>
    <w:p w14:paraId="63325D59" w14:textId="77777777" w:rsidR="00895080" w:rsidRPr="004F50DA" w:rsidRDefault="00DA1793" w:rsidP="0064687C">
      <w:pPr>
        <w:pStyle w:val="ListParagraph"/>
        <w:numPr>
          <w:ilvl w:val="0"/>
          <w:numId w:val="10"/>
        </w:numPr>
        <w:spacing w:before="240"/>
        <w:textAlignment w:val="baseline"/>
        <w:rPr>
          <w:rFonts w:eastAsia="Times New Roman"/>
          <w:sz w:val="22"/>
          <w:szCs w:val="22"/>
        </w:rPr>
      </w:pPr>
      <w:hyperlink r:id="rId37">
        <w:r w:rsidR="00895080" w:rsidRPr="0F701C3E">
          <w:rPr>
            <w:rFonts w:eastAsia="Times New Roman"/>
            <w:color w:val="0563C1"/>
            <w:sz w:val="22"/>
            <w:szCs w:val="22"/>
            <w:u w:val="single"/>
          </w:rPr>
          <w:t>CUDA Toolkit 11.0 target platforms</w:t>
        </w:r>
      </w:hyperlink>
      <w:r w:rsidR="00895080" w:rsidRPr="0F701C3E">
        <w:rPr>
          <w:rFonts w:eastAsia="Times New Roman"/>
          <w:sz w:val="22"/>
          <w:szCs w:val="22"/>
        </w:rPr>
        <w:t> </w:t>
      </w:r>
    </w:p>
    <w:p w14:paraId="1E33F92C" w14:textId="77777777" w:rsidR="00895080" w:rsidRPr="004F50DA" w:rsidRDefault="00DA1793" w:rsidP="0064687C">
      <w:pPr>
        <w:pStyle w:val="ListParagraph"/>
        <w:numPr>
          <w:ilvl w:val="0"/>
          <w:numId w:val="10"/>
        </w:numPr>
        <w:spacing w:before="240"/>
        <w:textAlignment w:val="baseline"/>
        <w:rPr>
          <w:rFonts w:eastAsia="Times New Roman"/>
          <w:sz w:val="22"/>
          <w:szCs w:val="22"/>
        </w:rPr>
      </w:pPr>
      <w:hyperlink r:id="rId38" w:anchor="system-requirements">
        <w:r w:rsidR="00895080" w:rsidRPr="0F701C3E">
          <w:rPr>
            <w:rFonts w:eastAsia="Times New Roman"/>
            <w:color w:val="0563C1"/>
            <w:sz w:val="22"/>
            <w:szCs w:val="22"/>
            <w:u w:val="single"/>
          </w:rPr>
          <w:t>CUDA Toolkit 11.0 System Requirements</w:t>
        </w:r>
      </w:hyperlink>
      <w:r w:rsidR="00895080" w:rsidRPr="0F701C3E">
        <w:rPr>
          <w:rFonts w:eastAsia="Times New Roman"/>
          <w:sz w:val="22"/>
          <w:szCs w:val="22"/>
        </w:rPr>
        <w:t> </w:t>
      </w:r>
    </w:p>
    <w:p w14:paraId="4AEADEA8" w14:textId="77777777" w:rsidR="00895080" w:rsidRPr="004F50DA" w:rsidRDefault="00DA1793" w:rsidP="0064687C">
      <w:pPr>
        <w:pStyle w:val="ListParagraph"/>
        <w:numPr>
          <w:ilvl w:val="0"/>
          <w:numId w:val="10"/>
        </w:numPr>
        <w:spacing w:before="240"/>
        <w:textAlignment w:val="baseline"/>
        <w:rPr>
          <w:rFonts w:eastAsia="MS Mincho"/>
          <w:sz w:val="22"/>
          <w:szCs w:val="22"/>
        </w:rPr>
      </w:pPr>
      <w:hyperlink r:id="rId39">
        <w:r w:rsidR="00895080" w:rsidRPr="0F701C3E">
          <w:rPr>
            <w:rFonts w:eastAsia="MS Mincho"/>
            <w:color w:val="0563C1"/>
            <w:sz w:val="22"/>
            <w:szCs w:val="22"/>
            <w:u w:val="single"/>
          </w:rPr>
          <w:t>NVIDIA Breaks 16 AI Performance Records in Latest MLPerf Benchmarks</w:t>
        </w:r>
      </w:hyperlink>
      <w:r w:rsidR="00895080" w:rsidRPr="665DAFBA">
        <w:rPr>
          <w:rFonts w:eastAsia="MS Mincho"/>
          <w:color w:val="4471C4"/>
          <w:sz w:val="22"/>
          <w:szCs w:val="22"/>
        </w:rPr>
        <w:t> </w:t>
      </w:r>
    </w:p>
    <w:p w14:paraId="2F6CAC6C" w14:textId="77777777" w:rsidR="00895080" w:rsidRPr="004F50DA" w:rsidRDefault="00DA1793" w:rsidP="0064687C">
      <w:pPr>
        <w:pStyle w:val="ListParagraph"/>
        <w:numPr>
          <w:ilvl w:val="0"/>
          <w:numId w:val="10"/>
        </w:numPr>
        <w:spacing w:before="240"/>
        <w:textAlignment w:val="baseline"/>
        <w:rPr>
          <w:rFonts w:eastAsia="MS Mincho"/>
          <w:sz w:val="22"/>
          <w:szCs w:val="22"/>
        </w:rPr>
      </w:pPr>
      <w:hyperlink r:id="rId40">
        <w:r w:rsidR="00895080" w:rsidRPr="0F701C3E">
          <w:rPr>
            <w:rFonts w:eastAsia="MS Mincho"/>
            <w:color w:val="0563C1"/>
            <w:sz w:val="22"/>
            <w:szCs w:val="22"/>
            <w:u w:val="single"/>
          </w:rPr>
          <w:t>MLPerf Training v0.7 Results</w:t>
        </w:r>
      </w:hyperlink>
      <w:r w:rsidR="00895080" w:rsidRPr="0F701C3E">
        <w:rPr>
          <w:rFonts w:eastAsia="MS Mincho"/>
          <w:color w:val="0563C1"/>
          <w:sz w:val="22"/>
          <w:szCs w:val="22"/>
        </w:rPr>
        <w:t> </w:t>
      </w:r>
    </w:p>
    <w:p w14:paraId="771F7975" w14:textId="77777777" w:rsidR="00895080" w:rsidRPr="004F50DA" w:rsidRDefault="00895080" w:rsidP="0064687C">
      <w:pPr>
        <w:pStyle w:val="ListParagraph"/>
        <w:numPr>
          <w:ilvl w:val="0"/>
          <w:numId w:val="10"/>
        </w:numPr>
        <w:spacing w:before="240"/>
        <w:textAlignment w:val="baseline"/>
        <w:rPr>
          <w:rFonts w:eastAsia="MS Mincho"/>
          <w:sz w:val="22"/>
          <w:szCs w:val="22"/>
        </w:rPr>
      </w:pPr>
      <w:r w:rsidRPr="0F701C3E">
        <w:rPr>
          <w:rFonts w:eastAsia="MS Mincho"/>
          <w:color w:val="0563C1"/>
          <w:sz w:val="22"/>
          <w:szCs w:val="22"/>
          <w:u w:val="single"/>
        </w:rPr>
        <w:t>NVIDIA NGC vGPU Software Support (Mark Johnson)</w:t>
      </w:r>
      <w:r w:rsidRPr="0F701C3E">
        <w:rPr>
          <w:rFonts w:eastAsia="MS Mincho"/>
          <w:color w:val="0563C1"/>
          <w:sz w:val="22"/>
          <w:szCs w:val="22"/>
        </w:rPr>
        <w:t> </w:t>
      </w:r>
    </w:p>
    <w:p w14:paraId="0D836FA0" w14:textId="77777777" w:rsidR="00895080" w:rsidRPr="004F50DA" w:rsidRDefault="00DA1793" w:rsidP="0064687C">
      <w:pPr>
        <w:pStyle w:val="ListParagraph"/>
        <w:numPr>
          <w:ilvl w:val="0"/>
          <w:numId w:val="10"/>
        </w:numPr>
        <w:spacing w:before="240"/>
        <w:textAlignment w:val="baseline"/>
        <w:rPr>
          <w:rFonts w:eastAsia="Times New Roman"/>
          <w:sz w:val="22"/>
          <w:szCs w:val="22"/>
        </w:rPr>
      </w:pPr>
      <w:hyperlink r:id="rId41">
        <w:r w:rsidR="00895080" w:rsidRPr="0F701C3E">
          <w:rPr>
            <w:rFonts w:eastAsia="Times New Roman"/>
            <w:color w:val="0563C1"/>
            <w:sz w:val="22"/>
            <w:szCs w:val="22"/>
            <w:u w:val="single"/>
          </w:rPr>
          <w:t>GPU monitoring</w:t>
        </w:r>
      </w:hyperlink>
      <w:r w:rsidR="00895080" w:rsidRPr="0F701C3E">
        <w:rPr>
          <w:rFonts w:eastAsia="Times New Roman"/>
          <w:sz w:val="22"/>
          <w:szCs w:val="22"/>
        </w:rPr>
        <w:t> </w:t>
      </w:r>
    </w:p>
    <w:p w14:paraId="065DF2D1" w14:textId="1B95EB95" w:rsidR="00895080" w:rsidRPr="004F50DA" w:rsidRDefault="00DA1793" w:rsidP="0064687C">
      <w:pPr>
        <w:pStyle w:val="ListParagraph"/>
        <w:numPr>
          <w:ilvl w:val="0"/>
          <w:numId w:val="10"/>
        </w:numPr>
        <w:spacing w:before="240"/>
        <w:textAlignment w:val="baseline"/>
        <w:rPr>
          <w:rFonts w:eastAsia="Times New Roman"/>
          <w:sz w:val="22"/>
          <w:szCs w:val="22"/>
        </w:rPr>
      </w:pPr>
      <w:hyperlink r:id="rId42">
        <w:r w:rsidR="004F50DA" w:rsidRPr="0F701C3E">
          <w:rPr>
            <w:rStyle w:val="Hyperlink"/>
            <w:rFonts w:eastAsia="Times New Roman"/>
            <w:sz w:val="22"/>
            <w:szCs w:val="22"/>
          </w:rPr>
          <w:t>https://www.dkube.io/</w:t>
        </w:r>
      </w:hyperlink>
      <w:r w:rsidR="00895080" w:rsidRPr="0F701C3E">
        <w:rPr>
          <w:rFonts w:eastAsia="Times New Roman"/>
          <w:sz w:val="22"/>
          <w:szCs w:val="22"/>
        </w:rPr>
        <w:t> </w:t>
      </w:r>
    </w:p>
    <w:p w14:paraId="1A66D91D" w14:textId="77777777" w:rsidR="00895080" w:rsidRDefault="00895080" w:rsidP="00895080">
      <w:pPr>
        <w:spacing w:before="240"/>
        <w:textAlignment w:val="baseline"/>
        <w:rPr>
          <w:rFonts w:eastAsia="Times New Roman" w:cstheme="minorHAnsi"/>
        </w:rPr>
      </w:pPr>
    </w:p>
    <w:p w14:paraId="1104F85C" w14:textId="77777777" w:rsidR="00B97905" w:rsidRPr="004F50DA" w:rsidRDefault="00B97905" w:rsidP="4675F4A0">
      <w:pPr>
        <w:pStyle w:val="Heading1"/>
        <w:textAlignment w:val="baseline"/>
        <w:rPr>
          <w:strike/>
        </w:rPr>
      </w:pPr>
    </w:p>
    <w:sectPr w:rsidR="00B97905" w:rsidRPr="004F50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dam Tetelman" w:date="2021-01-12T05:54:00Z" w:initials="AT">
    <w:p w14:paraId="4293BA5D" w14:textId="2F762F2A" w:rsidR="008115E6" w:rsidRDefault="008115E6">
      <w:pPr>
        <w:pStyle w:val="CommentText"/>
      </w:pPr>
      <w:r>
        <w:t>Should we call these use cases out by category? A Jupyter-based development use case, NGC bsed IVA inference use case, and a multi-node training use case.</w:t>
      </w:r>
      <w:r>
        <w:rPr>
          <w:rStyle w:val="CommentReference"/>
        </w:rPr>
        <w:annotationRef/>
      </w:r>
      <w:r>
        <w:rPr>
          <w:rStyle w:val="CommentReference"/>
        </w:rPr>
        <w:annotationRef/>
      </w:r>
      <w:r>
        <w:rPr>
          <w:rStyle w:val="CommentReference"/>
        </w:rPr>
        <w:annotationRef/>
      </w:r>
    </w:p>
  </w:comment>
  <w:comment w:id="25" w:author="Andrew Liu (Enterprise Products)" w:date="2021-01-13T15:42:00Z" w:initials="AP">
    <w:p w14:paraId="7EAC662E" w14:textId="07E1D7A6" w:rsidR="008115E6" w:rsidRDefault="008115E6">
      <w:pPr>
        <w:pStyle w:val="CommentText"/>
      </w:pPr>
      <w:r>
        <w:t>Yes, we need to clarify the two different test applications and their use cases. Started editing the bullets.</w:t>
      </w:r>
      <w:r>
        <w:rPr>
          <w:rStyle w:val="CommentReference"/>
        </w:rPr>
        <w:annotationRef/>
      </w:r>
      <w:r>
        <w:rPr>
          <w:rStyle w:val="CommentReference"/>
        </w:rPr>
        <w:annotationRef/>
      </w:r>
      <w:r>
        <w:rPr>
          <w:rStyle w:val="CommentReference"/>
        </w:rPr>
        <w:annotationRef/>
      </w:r>
    </w:p>
  </w:comment>
  <w:comment w:id="26" w:author="Adam Tetelman" w:date="2021-01-12T05:51:00Z" w:initials="AT">
    <w:p w14:paraId="7A217FBC" w14:textId="6E2E340B" w:rsidR="008115E6" w:rsidRDefault="008115E6">
      <w:pPr>
        <w:pStyle w:val="CommentText"/>
      </w:pPr>
      <w:r>
        <w:t>Why not use an example from NGC? Alternatively we could use something from DeepLearning examples or DeepOps.</w:t>
      </w:r>
      <w:r>
        <w:rPr>
          <w:rStyle w:val="CommentReference"/>
        </w:rPr>
        <w:annotationRef/>
      </w:r>
    </w:p>
  </w:comment>
  <w:comment w:id="28" w:author="Erik Bohnhorst" w:date="2021-01-21T12:54:00Z" w:initials="EB">
    <w:p w14:paraId="21F575CA" w14:textId="66FAAC21" w:rsidR="008115E6" w:rsidRDefault="008115E6">
      <w:pPr>
        <w:pStyle w:val="CommentText"/>
      </w:pPr>
      <w:r>
        <w:t>Phase 4 (Future) will required Mellanox NICs as well</w:t>
      </w:r>
      <w:r>
        <w:rPr>
          <w:rStyle w:val="CommentReference"/>
        </w:rPr>
        <w:annotationRef/>
      </w:r>
      <w:r>
        <w:rPr>
          <w:rStyle w:val="CommentReference"/>
        </w:rPr>
        <w:annotationRef/>
      </w:r>
    </w:p>
  </w:comment>
  <w:comment w:id="29" w:author="Adam Tetelman" w:date="2021-01-12T05:57:00Z" w:initials="AT">
    <w:p w14:paraId="1A46C007" w14:textId="633EDB2B" w:rsidR="008115E6" w:rsidRDefault="008115E6">
      <w:pPr>
        <w:pStyle w:val="CommentText"/>
      </w:pPr>
      <w:r>
        <w:t>We will need 2 to demonsrate the advanced use cases.</w:t>
      </w:r>
      <w:r>
        <w:rPr>
          <w:rStyle w:val="CommentReference"/>
        </w:rPr>
        <w:annotationRef/>
      </w:r>
    </w:p>
  </w:comment>
  <w:comment w:id="30" w:author="Erik Bohnhorst" w:date="2021-01-21T12:53:00Z" w:initials="EB">
    <w:p w14:paraId="43C58FE7" w14:textId="4C306ABE" w:rsidR="008115E6" w:rsidRDefault="008115E6">
      <w:pPr>
        <w:pStyle w:val="CommentText"/>
      </w:pPr>
      <w:r>
        <w:t>12.0</w:t>
      </w:r>
      <w:r>
        <w:rPr>
          <w:rStyle w:val="CommentReference"/>
        </w:rPr>
        <w:annotationRef/>
      </w:r>
      <w:r>
        <w:rPr>
          <w:rStyle w:val="CommentReference"/>
        </w:rPr>
        <w:annotationRef/>
      </w:r>
    </w:p>
  </w:comment>
  <w:comment w:id="35" w:author="Adam Tetelman" w:date="2021-01-27T08:54:00Z" w:initials="AT">
    <w:p w14:paraId="5BF5171B" w14:textId="0B48296E" w:rsidR="008115E6" w:rsidRDefault="008115E6">
      <w:pPr>
        <w:pStyle w:val="CommentText"/>
      </w:pPr>
      <w:r>
        <w:t>The commands in the GitHub guide cannot be copy/pasted directly. The user must download and modify the example YAML and it is not very clear from the guide.</w:t>
      </w:r>
      <w:r>
        <w:rPr>
          <w:rStyle w:val="CommentReference"/>
        </w:rPr>
        <w:annotationRef/>
      </w:r>
    </w:p>
  </w:comment>
  <w:comment w:id="36" w:author="Adam Tetelman" w:date="2021-01-27T08:46:00Z" w:initials="AT">
    <w:p w14:paraId="3992770B" w14:textId="74F5237F" w:rsidR="008115E6" w:rsidRDefault="008115E6">
      <w:pPr>
        <w:pStyle w:val="CommentText"/>
      </w:pPr>
      <w:r>
        <w:t>We had trouble getting kubectl working using this guide and needed to rename kubectl to kubectl.exe</w:t>
      </w:r>
      <w:r>
        <w:rPr>
          <w:rStyle w:val="CommentReference"/>
        </w:rPr>
        <w:annotationRef/>
      </w:r>
    </w:p>
  </w:comment>
  <w:comment w:id="37" w:author="Adam Tetelman" w:date="2021-01-27T08:47:00Z" w:initials="AT">
    <w:p w14:paraId="2E00EFDE" w14:textId="2C6ED0FC" w:rsidR="008115E6" w:rsidRDefault="008115E6">
      <w:pPr>
        <w:pStyle w:val="CommentText"/>
      </w:pPr>
      <w:r>
        <w:t>The user also needs to follow the GitHub portion of the guide to actually install a Tanzu K8s cluster: https://github.com/vsphere-tmm/vsphere-with-tanzu-quick-start</w:t>
      </w:r>
      <w:r>
        <w:rPr>
          <w:rStyle w:val="CommentReference"/>
        </w:rPr>
        <w:annotationRef/>
      </w:r>
    </w:p>
  </w:comment>
  <w:comment w:id="40" w:author="Adam Tetelman" w:date="2021-01-21T06:37:00Z" w:initials="AT">
    <w:p w14:paraId="4D750AF7" w14:textId="3FDB1A98" w:rsidR="008115E6" w:rsidRDefault="008115E6">
      <w:pPr>
        <w:pStyle w:val="CommentText"/>
      </w:pPr>
      <w:r>
        <w:t>If they have multiple GPUs, do we want them all to be in MIG mode for this exercise? I would assume yes.</w:t>
      </w:r>
      <w:r>
        <w:rPr>
          <w:rStyle w:val="CommentReference"/>
        </w:rPr>
        <w:annotationRef/>
      </w:r>
      <w:r>
        <w:rPr>
          <w:rStyle w:val="CommentReference"/>
        </w:rPr>
        <w:annotationRef/>
      </w:r>
      <w:r>
        <w:rPr>
          <w:rStyle w:val="CommentReference"/>
        </w:rPr>
        <w:annotationRef/>
      </w:r>
    </w:p>
  </w:comment>
  <w:comment w:id="41" w:author="Andrew Liu (Enterprise Products)" w:date="2021-01-26T00:13:00Z" w:initials="AP">
    <w:p w14:paraId="64365021" w14:textId="0B49C732" w:rsidR="008115E6" w:rsidRDefault="008115E6">
      <w:pPr>
        <w:pStyle w:val="CommentText"/>
      </w:pPr>
      <w:r>
        <w:t>They don't technically need it, if they choose a vGPU profile that's non-MIG it will just end up on a non-MIG-enabled A100. But for the purposes of this exercise we want them to experience MIG capabilities. Added a little bit of clarification.</w:t>
      </w:r>
      <w:r>
        <w:rPr>
          <w:rStyle w:val="CommentReference"/>
        </w:rPr>
        <w:annotationRef/>
      </w:r>
      <w:r>
        <w:rPr>
          <w:rStyle w:val="CommentReference"/>
        </w:rPr>
        <w:annotationRef/>
      </w:r>
    </w:p>
  </w:comment>
  <w:comment w:id="42" w:author="Adam Tetelman" w:date="2021-01-26T02:15:00Z" w:initials="AT">
    <w:p w14:paraId="3CC094DE" w14:textId="75AD4B68" w:rsidR="008115E6" w:rsidRDefault="008115E6">
      <w:pPr>
        <w:pStyle w:val="CommentText"/>
      </w:pPr>
      <w:r>
        <w:t>Does VMware support creating a VM with multiple MIG devices? I haven't tested that yet, but the ideal use case I can think of is creating a single node with many MIG devices on it. Otherwhise we will end up with many nodes with a single MIG (which would work but will currently require a lot of extra setup to manually add the nodes).</w:t>
      </w:r>
      <w:r>
        <w:rPr>
          <w:rStyle w:val="CommentReference"/>
        </w:rPr>
        <w:annotationRef/>
      </w:r>
    </w:p>
  </w:comment>
  <w:comment w:id="50" w:author="Adam Tetelman" w:date="2021-01-28T05:21:00Z" w:initials="AT">
    <w:p w14:paraId="54FE016F" w14:textId="4E0C28E5" w:rsidR="008115E6" w:rsidRDefault="008115E6">
      <w:pPr>
        <w:pStyle w:val="CommentText"/>
      </w:pPr>
      <w:r>
        <w:t>Ideally this should all be an Ansible Playbook, but at the very least step 7-16 should just be a shell script. Copy/pasting through the VMware console is a hassle and error prone.</w:t>
      </w:r>
      <w:r>
        <w:rPr>
          <w:rStyle w:val="CommentReference"/>
        </w:rPr>
        <w:annotationRef/>
      </w:r>
    </w:p>
  </w:comment>
  <w:comment w:id="51" w:author="Adam Tetelman" w:date="2021-01-28T05:38:00Z" w:initials="AT">
    <w:p w14:paraId="4CDCAE21" w14:textId="0C27C8D0" w:rsidR="008115E6" w:rsidRDefault="008115E6">
      <w:pPr>
        <w:pStyle w:val="CommentText"/>
      </w:pPr>
      <w:r>
        <w:t>It was unclear wheher we should run the containerd steps listed her AND the ones below, or if we should do one or the other.</w:t>
      </w:r>
      <w:r>
        <w:rPr>
          <w:rStyle w:val="CommentReference"/>
        </w:rPr>
        <w:annotationRef/>
      </w:r>
    </w:p>
  </w:comment>
  <w:comment w:id="52" w:author="Andrew Liu (Enterprise Products)" w:date="2021-01-28T06:46:00Z" w:initials="AP">
    <w:p w14:paraId="630066E6" w14:textId="1BEE388E" w:rsidR="008115E6" w:rsidRDefault="008115E6">
      <w:pPr>
        <w:pStyle w:val="CommentText"/>
      </w:pPr>
      <w:r>
        <w:t>Clarified.</w:t>
      </w:r>
      <w:r>
        <w:rPr>
          <w:rStyle w:val="CommentReference"/>
        </w:rPr>
        <w:annotationRef/>
      </w:r>
    </w:p>
    <w:p w14:paraId="3FFD2AF5" w14:textId="0CA92D52" w:rsidR="008115E6" w:rsidRDefault="008115E6">
      <w:pPr>
        <w:pStyle w:val="CommentText"/>
      </w:pPr>
    </w:p>
  </w:comment>
  <w:comment w:id="53" w:author="Adam Tetelman" w:date="2021-01-30T05:48:00Z" w:initials="AT">
    <w:p w14:paraId="0A289500" w14:textId="6FAAF7B8" w:rsidR="008115E6" w:rsidRDefault="008115E6">
      <w:pPr>
        <w:pStyle w:val="CommentText"/>
      </w:pPr>
      <w:r>
        <w:t>We need to specify the version of kubeadm here. Kubernetes docs end up with 19 and VMware deploys 18.</w:t>
      </w:r>
      <w:r>
        <w:rPr>
          <w:rStyle w:val="CommentReference"/>
        </w:rPr>
        <w:annotationRef/>
      </w:r>
    </w:p>
  </w:comment>
  <w:comment w:id="54" w:author="Adam Tetelman" w:date="2021-01-28T05:38:00Z" w:initials="AT">
    <w:p w14:paraId="7F1EF53B" w14:textId="0FD2B8D6" w:rsidR="008115E6" w:rsidRDefault="008115E6">
      <w:pPr>
        <w:pStyle w:val="CommentText"/>
      </w:pPr>
      <w:r>
        <w:t>Why would this be required?</w:t>
      </w:r>
      <w:r>
        <w:rPr>
          <w:rStyle w:val="CommentReference"/>
        </w:rPr>
        <w:annotationRef/>
      </w:r>
    </w:p>
  </w:comment>
  <w:comment w:id="55" w:author="Adam Tetelman" w:date="2021-01-28T05:39:00Z" w:initials="AT">
    <w:p w14:paraId="1FAC8ACA" w14:textId="71865476" w:rsidR="008115E6" w:rsidRDefault="008115E6">
      <w:pPr>
        <w:pStyle w:val="CommentText"/>
      </w:pPr>
      <w:r>
        <w:t>I think this needs sudo by default</w:t>
      </w:r>
      <w:r>
        <w:rPr>
          <w:rStyle w:val="CommentReference"/>
        </w:rPr>
        <w:annotationRef/>
      </w:r>
    </w:p>
  </w:comment>
  <w:comment w:id="56" w:author="Andrew Liu (Enterprise Products)" w:date="2021-01-28T06:48:00Z" w:initials="AP">
    <w:p w14:paraId="36DED034" w14:textId="0A54F4E3" w:rsidR="008115E6" w:rsidRDefault="008115E6">
      <w:pPr>
        <w:pStyle w:val="CommentText"/>
      </w:pPr>
      <w:r>
        <w:t>Fixed.</w:t>
      </w:r>
      <w:r>
        <w:rPr>
          <w:rStyle w:val="CommentReference"/>
        </w:rPr>
        <w:annotationRef/>
      </w:r>
    </w:p>
  </w:comment>
  <w:comment w:id="60" w:author="Adam Tetelman" w:date="2021-01-28T05:42:00Z" w:initials="AT">
    <w:p w14:paraId="015BF13E" w14:textId="18B2059D" w:rsidR="008115E6" w:rsidRDefault="008115E6">
      <w:pPr>
        <w:pStyle w:val="CommentText"/>
      </w:pPr>
      <w:r>
        <w:t>This entire section is a part of the TKG cluster quickstart guide linked above by VMware. Does it need to be duplicated in boh places?</w:t>
      </w:r>
      <w:r>
        <w:rPr>
          <w:rStyle w:val="CommentReference"/>
        </w:rPr>
        <w:annotationRef/>
      </w:r>
    </w:p>
  </w:comment>
  <w:comment w:id="61" w:author="Andrew Liu (Enterprise Products)" w:date="2021-01-28T06:56:00Z" w:initials="AP">
    <w:p w14:paraId="348141A5" w14:textId="7115DC10" w:rsidR="008115E6" w:rsidRDefault="008115E6">
      <w:pPr>
        <w:pStyle w:val="CommentText"/>
      </w:pPr>
      <w:r>
        <w:t>I don't think this is true, some steps may be the same, but this section is specifically to retrieve the password to a TKG cluster node.</w:t>
      </w:r>
      <w:r>
        <w:rPr>
          <w:rStyle w:val="CommentReference"/>
        </w:rPr>
        <w:annotationRef/>
      </w:r>
    </w:p>
  </w:comment>
  <w:comment w:id="89" w:author="Adam Tetelman" w:date="2021-01-30T07:00:00Z" w:initials="AT">
    <w:p w14:paraId="53B37F36" w14:textId="32511679" w:rsidR="008115E6" w:rsidRDefault="008115E6">
      <w:pPr>
        <w:pStyle w:val="CommentText"/>
      </w:pPr>
      <w:r>
        <w:t>This will show NotReady until we continue to the next steps.</w:t>
      </w:r>
      <w:r>
        <w:rPr>
          <w:rStyle w:val="CommentReference"/>
        </w:rPr>
        <w:annotationRef/>
      </w:r>
    </w:p>
  </w:comment>
  <w:comment w:id="129" w:author="Erik Bohnhorst" w:date="2021-01-21T12:55:00Z" w:initials="EB">
    <w:p w14:paraId="29C47051" w14:textId="3419C7B6" w:rsidR="008115E6" w:rsidRDefault="008115E6">
      <w:pPr>
        <w:pStyle w:val="CommentText"/>
      </w:pPr>
      <w:r>
        <w:t>12.0</w:t>
      </w:r>
      <w:r>
        <w:rPr>
          <w:rStyle w:val="CommentReference"/>
        </w:rPr>
        <w:annotationRef/>
      </w:r>
      <w:r>
        <w:rPr>
          <w:rStyle w:val="CommentReference"/>
        </w:rPr>
        <w:annotationRef/>
      </w:r>
      <w:r>
        <w:rPr>
          <w:rStyle w:val="CommentReference"/>
        </w:rPr>
        <w:annotationRef/>
      </w:r>
    </w:p>
  </w:comment>
  <w:comment w:id="134" w:author="Erik Bohnhorst" w:date="2021-01-29T07:42:00Z" w:initials="EB">
    <w:p w14:paraId="70A1C584" w14:textId="02CD60BA" w:rsidR="008115E6" w:rsidRDefault="008115E6">
      <w:pPr>
        <w:pStyle w:val="CommentText"/>
      </w:pPr>
      <w:r>
        <w:t>I am okay with using pre-created vGPU Driver images. We can have them hosted on the NGC Private Registry account that they will have access to</w:t>
      </w:r>
      <w:r>
        <w:rPr>
          <w:rStyle w:val="CommentReference"/>
        </w:rPr>
        <w:annotationRef/>
      </w:r>
    </w:p>
  </w:comment>
  <w:comment w:id="140" w:author="Yajing Zhang" w:date="2022-03-17T12:19:00Z" w:initials="YZ">
    <w:p w14:paraId="1BA849D4" w14:textId="77777777" w:rsidR="006B7C43" w:rsidRPr="00300FF1" w:rsidRDefault="006B7C43" w:rsidP="006B7C43">
      <w:pPr>
        <w:pStyle w:val="Code"/>
      </w:pPr>
      <w:r>
        <w:rPr>
          <w:rStyle w:val="CommentReference"/>
        </w:rPr>
        <w:annotationRef/>
      </w:r>
      <w:r>
        <w:t xml:space="preserve">kubectl exec  nvidia-container-toolkit-daemonset-sxkcm -n gpu-operator-resources -- nvidia-smi  </w:t>
      </w:r>
    </w:p>
    <w:p w14:paraId="77BAE357" w14:textId="2224F806" w:rsidR="006B7C43" w:rsidRDefault="006B7C43">
      <w:pPr>
        <w:pStyle w:val="CommentText"/>
      </w:pPr>
    </w:p>
  </w:comment>
  <w:comment w:id="146" w:author="Adam Tetelman" w:date="2021-01-21T07:06:00Z" w:initials="AT">
    <w:p w14:paraId="33B6AE57" w14:textId="16DE5DA4" w:rsidR="008115E6" w:rsidRDefault="008115E6">
      <w:pPr>
        <w:pStyle w:val="CommentText"/>
      </w:pPr>
      <w:r>
        <w:t>We may need to clarify this step. Which IP are they using to access Jupyter? The GPU node IP? The mgmt IP? The jumpbox IP?</w:t>
      </w:r>
      <w:r>
        <w:rPr>
          <w:rStyle w:val="CommentReference"/>
        </w:rPr>
        <w:annotationRef/>
      </w:r>
    </w:p>
  </w:comment>
  <w:comment w:id="145" w:author="Adam Tetelman" w:date="2021-01-21T07:05:00Z" w:initials="AT">
    <w:p w14:paraId="23091A90" w14:textId="515A8446" w:rsidR="008115E6" w:rsidRDefault="008115E6">
      <w:pPr>
        <w:pStyle w:val="CommentText"/>
      </w:pPr>
      <w:r>
        <w:t>It might make more sense to verify GPU use through the nvdashboard tool in Jupyter rather than having a second terminal kubectl exec into the Pod.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3BA5D" w15:done="1"/>
  <w15:commentEx w15:paraId="7EAC662E" w15:paraIdParent="4293BA5D" w15:done="1"/>
  <w15:commentEx w15:paraId="7A217FBC" w15:done="0"/>
  <w15:commentEx w15:paraId="21F575CA" w15:done="1"/>
  <w15:commentEx w15:paraId="1A46C007" w15:done="1"/>
  <w15:commentEx w15:paraId="43C58FE7" w15:done="1"/>
  <w15:commentEx w15:paraId="5BF5171B" w15:done="0"/>
  <w15:commentEx w15:paraId="3992770B" w15:done="0"/>
  <w15:commentEx w15:paraId="2E00EFDE" w15:done="0"/>
  <w15:commentEx w15:paraId="4D750AF7" w15:done="0"/>
  <w15:commentEx w15:paraId="64365021" w15:paraIdParent="4D750AF7" w15:done="0"/>
  <w15:commentEx w15:paraId="3CC094DE" w15:paraIdParent="4D750AF7" w15:done="0"/>
  <w15:commentEx w15:paraId="54FE016F" w15:done="0"/>
  <w15:commentEx w15:paraId="4CDCAE21" w15:done="1"/>
  <w15:commentEx w15:paraId="3FFD2AF5" w15:paraIdParent="4CDCAE21" w15:done="1"/>
  <w15:commentEx w15:paraId="0A289500" w15:done="0"/>
  <w15:commentEx w15:paraId="7F1EF53B" w15:done="0"/>
  <w15:commentEx w15:paraId="1FAC8ACA" w15:done="1"/>
  <w15:commentEx w15:paraId="36DED034" w15:paraIdParent="1FAC8ACA" w15:done="1"/>
  <w15:commentEx w15:paraId="015BF13E" w15:done="0"/>
  <w15:commentEx w15:paraId="348141A5" w15:paraIdParent="015BF13E" w15:done="0"/>
  <w15:commentEx w15:paraId="53B37F36" w15:done="0"/>
  <w15:commentEx w15:paraId="29C47051" w15:done="1"/>
  <w15:commentEx w15:paraId="70A1C584" w15:done="0"/>
  <w15:commentEx w15:paraId="77BAE357" w15:done="0"/>
  <w15:commentEx w15:paraId="33B6AE57" w15:done="0"/>
  <w15:commentEx w15:paraId="23091A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91E8FAC" w16cex:dateUtc="2021-01-11T21:54:00Z"/>
  <w16cex:commentExtensible w16cex:durableId="2BAD5833" w16cex:dateUtc="2021-01-13T07:42:00Z"/>
  <w16cex:commentExtensible w16cex:durableId="46D8E76B" w16cex:dateUtc="2021-01-11T21:51:00Z"/>
  <w16cex:commentExtensible w16cex:durableId="57D1E54B" w16cex:dateUtc="2021-01-21T04:54:00Z"/>
  <w16cex:commentExtensible w16cex:durableId="6C09D7C0" w16cex:dateUtc="2021-01-11T21:57:00Z"/>
  <w16cex:commentExtensible w16cex:durableId="510E5A7D" w16cex:dateUtc="2021-01-21T04:53:00Z"/>
  <w16cex:commentExtensible w16cex:durableId="6623F082" w16cex:dateUtc="2021-01-27T00:54:00Z"/>
  <w16cex:commentExtensible w16cex:durableId="721D2E41" w16cex:dateUtc="2021-01-27T00:46:00Z"/>
  <w16cex:commentExtensible w16cex:durableId="7F88C03A" w16cex:dateUtc="2021-01-27T00:47:00Z"/>
  <w16cex:commentExtensible w16cex:durableId="3E8FBCFB" w16cex:dateUtc="2021-01-20T22:37:00Z"/>
  <w16cex:commentExtensible w16cex:durableId="7793465D" w16cex:dateUtc="2021-01-25T16:13:00Z"/>
  <w16cex:commentExtensible w16cex:durableId="7D29C2AB" w16cex:dateUtc="2021-01-25T18:15:00Z"/>
  <w16cex:commentExtensible w16cex:durableId="68398DAB" w16cex:dateUtc="2021-01-27T21:21:00Z"/>
  <w16cex:commentExtensible w16cex:durableId="273FA28B" w16cex:dateUtc="2021-01-27T21:38:00Z"/>
  <w16cex:commentExtensible w16cex:durableId="2696837B" w16cex:dateUtc="2021-01-27T22:46:00Z"/>
  <w16cex:commentExtensible w16cex:durableId="3E7AAC18" w16cex:dateUtc="2021-01-29T21:48:00Z"/>
  <w16cex:commentExtensible w16cex:durableId="1A52535F" w16cex:dateUtc="2021-01-27T21:38:00Z"/>
  <w16cex:commentExtensible w16cex:durableId="554D6EF4" w16cex:dateUtc="2021-01-27T21:39:00Z"/>
  <w16cex:commentExtensible w16cex:durableId="4DF4E80A" w16cex:dateUtc="2021-01-27T22:48:00Z"/>
  <w16cex:commentExtensible w16cex:durableId="579F1FF1" w16cex:dateUtc="2021-01-27T21:42:00Z"/>
  <w16cex:commentExtensible w16cex:durableId="4DAD56D8" w16cex:dateUtc="2021-01-27T22:56:00Z"/>
  <w16cex:commentExtensible w16cex:durableId="5DB791B2" w16cex:dateUtc="2021-01-29T23:00:00Z"/>
  <w16cex:commentExtensible w16cex:durableId="47620B91" w16cex:dateUtc="2021-01-21T04:55:00Z"/>
  <w16cex:commentExtensible w16cex:durableId="2EC9A9A7" w16cex:dateUtc="2021-01-28T23:42:00Z"/>
  <w16cex:commentExtensible w16cex:durableId="25DDA5DD" w16cex:dateUtc="2022-03-17T04:19:00Z"/>
  <w16cex:commentExtensible w16cex:durableId="74938B14" w16cex:dateUtc="2021-01-20T23:06:00Z"/>
  <w16cex:commentExtensible w16cex:durableId="50AFF464" w16cex:dateUtc="2021-01-20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3BA5D" w16cid:durableId="791E8FAC"/>
  <w16cid:commentId w16cid:paraId="7EAC662E" w16cid:durableId="2BAD5833"/>
  <w16cid:commentId w16cid:paraId="7A217FBC" w16cid:durableId="46D8E76B"/>
  <w16cid:commentId w16cid:paraId="21F575CA" w16cid:durableId="57D1E54B"/>
  <w16cid:commentId w16cid:paraId="1A46C007" w16cid:durableId="6C09D7C0"/>
  <w16cid:commentId w16cid:paraId="43C58FE7" w16cid:durableId="510E5A7D"/>
  <w16cid:commentId w16cid:paraId="5BF5171B" w16cid:durableId="6623F082"/>
  <w16cid:commentId w16cid:paraId="3992770B" w16cid:durableId="721D2E41"/>
  <w16cid:commentId w16cid:paraId="2E00EFDE" w16cid:durableId="7F88C03A"/>
  <w16cid:commentId w16cid:paraId="4D750AF7" w16cid:durableId="3E8FBCFB"/>
  <w16cid:commentId w16cid:paraId="64365021" w16cid:durableId="7793465D"/>
  <w16cid:commentId w16cid:paraId="3CC094DE" w16cid:durableId="7D29C2AB"/>
  <w16cid:commentId w16cid:paraId="54FE016F" w16cid:durableId="68398DAB"/>
  <w16cid:commentId w16cid:paraId="4CDCAE21" w16cid:durableId="273FA28B"/>
  <w16cid:commentId w16cid:paraId="3FFD2AF5" w16cid:durableId="2696837B"/>
  <w16cid:commentId w16cid:paraId="0A289500" w16cid:durableId="3E7AAC18"/>
  <w16cid:commentId w16cid:paraId="7F1EF53B" w16cid:durableId="1A52535F"/>
  <w16cid:commentId w16cid:paraId="1FAC8ACA" w16cid:durableId="554D6EF4"/>
  <w16cid:commentId w16cid:paraId="36DED034" w16cid:durableId="4DF4E80A"/>
  <w16cid:commentId w16cid:paraId="015BF13E" w16cid:durableId="579F1FF1"/>
  <w16cid:commentId w16cid:paraId="348141A5" w16cid:durableId="4DAD56D8"/>
  <w16cid:commentId w16cid:paraId="53B37F36" w16cid:durableId="5DB791B2"/>
  <w16cid:commentId w16cid:paraId="29C47051" w16cid:durableId="47620B91"/>
  <w16cid:commentId w16cid:paraId="70A1C584" w16cid:durableId="2EC9A9A7"/>
  <w16cid:commentId w16cid:paraId="77BAE357" w16cid:durableId="25DDA5DD"/>
  <w16cid:commentId w16cid:paraId="33B6AE57" w16cid:durableId="74938B14"/>
  <w16cid:commentId w16cid:paraId="23091A90" w16cid:durableId="50AFF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0854" w14:textId="77777777" w:rsidR="00DA1793" w:rsidRDefault="00DA1793" w:rsidP="003B5C14">
      <w:pPr>
        <w:spacing w:after="0" w:line="240" w:lineRule="auto"/>
      </w:pPr>
      <w:r>
        <w:separator/>
      </w:r>
    </w:p>
  </w:endnote>
  <w:endnote w:type="continuationSeparator" w:id="0">
    <w:p w14:paraId="485CA390" w14:textId="77777777" w:rsidR="00DA1793" w:rsidRDefault="00DA1793" w:rsidP="003B5C14">
      <w:pPr>
        <w:spacing w:after="0" w:line="240" w:lineRule="auto"/>
      </w:pPr>
      <w:r>
        <w:continuationSeparator/>
      </w:r>
    </w:p>
  </w:endnote>
  <w:endnote w:type="continuationNotice" w:id="1">
    <w:p w14:paraId="680F3767" w14:textId="77777777" w:rsidR="00DA1793" w:rsidRDefault="00DA17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INPro-Medium">
    <w:altName w:val="Calibri"/>
    <w:panose1 w:val="020B0604020202020204"/>
    <w:charset w:val="00"/>
    <w:family w:val="modern"/>
    <w:notTrueType/>
    <w:pitch w:val="variable"/>
    <w:sig w:usb0="800002AF" w:usb1="4000206A" w:usb2="00000000" w:usb3="00000000" w:csb0="0000009F" w:csb1="00000000"/>
  </w:font>
  <w:font w:name="DINPro-Regular">
    <w:altName w:val="Calibri"/>
    <w:panose1 w:val="020B0604020202020204"/>
    <w:charset w:val="00"/>
    <w:family w:val="modern"/>
    <w:notTrueType/>
    <w:pitch w:val="variable"/>
    <w:sig w:usb0="800002AF" w:usb1="4000206A" w:usb2="00000000" w:usb3="00000000" w:csb0="0000009F" w:csb1="00000000"/>
  </w:font>
  <w:font w:name="DINPro-Light">
    <w:altName w:val="Calibri"/>
    <w:panose1 w:val="020B0604020202020204"/>
    <w:charset w:val="00"/>
    <w:family w:val="modern"/>
    <w:notTrueType/>
    <w:pitch w:val="variable"/>
    <w:sig w:usb0="800002AF" w:usb1="4000206A"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1F45" w14:textId="77777777" w:rsidR="00DA1793" w:rsidRDefault="00DA1793" w:rsidP="003B5C14">
      <w:pPr>
        <w:spacing w:after="0" w:line="240" w:lineRule="auto"/>
      </w:pPr>
      <w:r>
        <w:separator/>
      </w:r>
    </w:p>
  </w:footnote>
  <w:footnote w:type="continuationSeparator" w:id="0">
    <w:p w14:paraId="39A56C6B" w14:textId="77777777" w:rsidR="00DA1793" w:rsidRDefault="00DA1793" w:rsidP="003B5C14">
      <w:pPr>
        <w:spacing w:after="0" w:line="240" w:lineRule="auto"/>
      </w:pPr>
      <w:r>
        <w:continuationSeparator/>
      </w:r>
    </w:p>
  </w:footnote>
  <w:footnote w:type="continuationNotice" w:id="1">
    <w:p w14:paraId="3271A497" w14:textId="77777777" w:rsidR="00DA1793" w:rsidRDefault="00DA17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55C"/>
    <w:multiLevelType w:val="hybridMultilevel"/>
    <w:tmpl w:val="FFFFFFFF"/>
    <w:lvl w:ilvl="0" w:tplc="28E8C074">
      <w:start w:val="1"/>
      <w:numFmt w:val="decimal"/>
      <w:lvlText w:val="%1."/>
      <w:lvlJc w:val="left"/>
      <w:pPr>
        <w:ind w:left="720" w:hanging="360"/>
      </w:pPr>
    </w:lvl>
    <w:lvl w:ilvl="1" w:tplc="9EE8992E">
      <w:start w:val="1"/>
      <w:numFmt w:val="lowerLetter"/>
      <w:lvlText w:val="%2."/>
      <w:lvlJc w:val="left"/>
      <w:pPr>
        <w:ind w:left="1440" w:hanging="360"/>
      </w:pPr>
    </w:lvl>
    <w:lvl w:ilvl="2" w:tplc="02DCFBDC">
      <w:start w:val="1"/>
      <w:numFmt w:val="lowerRoman"/>
      <w:lvlText w:val="%3."/>
      <w:lvlJc w:val="right"/>
      <w:pPr>
        <w:ind w:left="2160" w:hanging="180"/>
      </w:pPr>
    </w:lvl>
    <w:lvl w:ilvl="3" w:tplc="F37C6C5E">
      <w:start w:val="1"/>
      <w:numFmt w:val="decimal"/>
      <w:lvlText w:val="%4."/>
      <w:lvlJc w:val="left"/>
      <w:pPr>
        <w:ind w:left="2880" w:hanging="360"/>
      </w:pPr>
    </w:lvl>
    <w:lvl w:ilvl="4" w:tplc="B32C501C">
      <w:start w:val="1"/>
      <w:numFmt w:val="lowerLetter"/>
      <w:lvlText w:val="%5."/>
      <w:lvlJc w:val="left"/>
      <w:pPr>
        <w:ind w:left="3600" w:hanging="360"/>
      </w:pPr>
    </w:lvl>
    <w:lvl w:ilvl="5" w:tplc="9CDE9368">
      <w:start w:val="1"/>
      <w:numFmt w:val="lowerRoman"/>
      <w:lvlText w:val="%6."/>
      <w:lvlJc w:val="right"/>
      <w:pPr>
        <w:ind w:left="4320" w:hanging="180"/>
      </w:pPr>
    </w:lvl>
    <w:lvl w:ilvl="6" w:tplc="6168594E">
      <w:start w:val="1"/>
      <w:numFmt w:val="decimal"/>
      <w:lvlText w:val="%7."/>
      <w:lvlJc w:val="left"/>
      <w:pPr>
        <w:ind w:left="5040" w:hanging="360"/>
      </w:pPr>
    </w:lvl>
    <w:lvl w:ilvl="7" w:tplc="9B720864">
      <w:start w:val="1"/>
      <w:numFmt w:val="lowerLetter"/>
      <w:lvlText w:val="%8."/>
      <w:lvlJc w:val="left"/>
      <w:pPr>
        <w:ind w:left="5760" w:hanging="360"/>
      </w:pPr>
    </w:lvl>
    <w:lvl w:ilvl="8" w:tplc="5E4CFE12">
      <w:start w:val="1"/>
      <w:numFmt w:val="lowerRoman"/>
      <w:lvlText w:val="%9."/>
      <w:lvlJc w:val="right"/>
      <w:pPr>
        <w:ind w:left="6480" w:hanging="180"/>
      </w:pPr>
    </w:lvl>
  </w:abstractNum>
  <w:abstractNum w:abstractNumId="1" w15:restartNumberingAfterBreak="0">
    <w:nsid w:val="1DCE25BB"/>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601C0"/>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0133F"/>
    <w:multiLevelType w:val="hybridMultilevel"/>
    <w:tmpl w:val="1CE28566"/>
    <w:lvl w:ilvl="0" w:tplc="FFFFFFFF">
      <w:start w:val="1"/>
      <w:numFmt w:val="bullet"/>
      <w:lvlText w:val=""/>
      <w:lvlJc w:val="left"/>
      <w:pPr>
        <w:tabs>
          <w:tab w:val="num" w:pos="720"/>
        </w:tabs>
        <w:ind w:left="720" w:hanging="360"/>
      </w:pPr>
      <w:rPr>
        <w:rFonts w:ascii="Symbol" w:hAnsi="Symbol" w:hint="default"/>
        <w:sz w:val="20"/>
      </w:rPr>
    </w:lvl>
    <w:lvl w:ilvl="1" w:tplc="8E62DD96" w:tentative="1">
      <w:start w:val="1"/>
      <w:numFmt w:val="bullet"/>
      <w:lvlText w:val=""/>
      <w:lvlJc w:val="left"/>
      <w:pPr>
        <w:tabs>
          <w:tab w:val="num" w:pos="1440"/>
        </w:tabs>
        <w:ind w:left="1440" w:hanging="360"/>
      </w:pPr>
      <w:rPr>
        <w:rFonts w:ascii="Symbol" w:hAnsi="Symbol" w:hint="default"/>
        <w:sz w:val="20"/>
      </w:rPr>
    </w:lvl>
    <w:lvl w:ilvl="2" w:tplc="5962A152" w:tentative="1">
      <w:start w:val="1"/>
      <w:numFmt w:val="bullet"/>
      <w:lvlText w:val=""/>
      <w:lvlJc w:val="left"/>
      <w:pPr>
        <w:tabs>
          <w:tab w:val="num" w:pos="2160"/>
        </w:tabs>
        <w:ind w:left="2160" w:hanging="360"/>
      </w:pPr>
      <w:rPr>
        <w:rFonts w:ascii="Symbol" w:hAnsi="Symbol" w:hint="default"/>
        <w:sz w:val="20"/>
      </w:rPr>
    </w:lvl>
    <w:lvl w:ilvl="3" w:tplc="401A8D98" w:tentative="1">
      <w:start w:val="1"/>
      <w:numFmt w:val="bullet"/>
      <w:lvlText w:val=""/>
      <w:lvlJc w:val="left"/>
      <w:pPr>
        <w:tabs>
          <w:tab w:val="num" w:pos="2880"/>
        </w:tabs>
        <w:ind w:left="2880" w:hanging="360"/>
      </w:pPr>
      <w:rPr>
        <w:rFonts w:ascii="Symbol" w:hAnsi="Symbol" w:hint="default"/>
        <w:sz w:val="20"/>
      </w:rPr>
    </w:lvl>
    <w:lvl w:ilvl="4" w:tplc="7964579C" w:tentative="1">
      <w:start w:val="1"/>
      <w:numFmt w:val="bullet"/>
      <w:lvlText w:val=""/>
      <w:lvlJc w:val="left"/>
      <w:pPr>
        <w:tabs>
          <w:tab w:val="num" w:pos="3600"/>
        </w:tabs>
        <w:ind w:left="3600" w:hanging="360"/>
      </w:pPr>
      <w:rPr>
        <w:rFonts w:ascii="Symbol" w:hAnsi="Symbol" w:hint="default"/>
        <w:sz w:val="20"/>
      </w:rPr>
    </w:lvl>
    <w:lvl w:ilvl="5" w:tplc="6A18A7B6" w:tentative="1">
      <w:start w:val="1"/>
      <w:numFmt w:val="bullet"/>
      <w:lvlText w:val=""/>
      <w:lvlJc w:val="left"/>
      <w:pPr>
        <w:tabs>
          <w:tab w:val="num" w:pos="4320"/>
        </w:tabs>
        <w:ind w:left="4320" w:hanging="360"/>
      </w:pPr>
      <w:rPr>
        <w:rFonts w:ascii="Symbol" w:hAnsi="Symbol" w:hint="default"/>
        <w:sz w:val="20"/>
      </w:rPr>
    </w:lvl>
    <w:lvl w:ilvl="6" w:tplc="A0A68BA8" w:tentative="1">
      <w:start w:val="1"/>
      <w:numFmt w:val="bullet"/>
      <w:lvlText w:val=""/>
      <w:lvlJc w:val="left"/>
      <w:pPr>
        <w:tabs>
          <w:tab w:val="num" w:pos="5040"/>
        </w:tabs>
        <w:ind w:left="5040" w:hanging="360"/>
      </w:pPr>
      <w:rPr>
        <w:rFonts w:ascii="Symbol" w:hAnsi="Symbol" w:hint="default"/>
        <w:sz w:val="20"/>
      </w:rPr>
    </w:lvl>
    <w:lvl w:ilvl="7" w:tplc="29168A0E" w:tentative="1">
      <w:start w:val="1"/>
      <w:numFmt w:val="bullet"/>
      <w:lvlText w:val=""/>
      <w:lvlJc w:val="left"/>
      <w:pPr>
        <w:tabs>
          <w:tab w:val="num" w:pos="5760"/>
        </w:tabs>
        <w:ind w:left="5760" w:hanging="360"/>
      </w:pPr>
      <w:rPr>
        <w:rFonts w:ascii="Symbol" w:hAnsi="Symbol" w:hint="default"/>
        <w:sz w:val="20"/>
      </w:rPr>
    </w:lvl>
    <w:lvl w:ilvl="8" w:tplc="E154FD8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77E1E"/>
    <w:multiLevelType w:val="hybridMultilevel"/>
    <w:tmpl w:val="0F6A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3302A"/>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51321"/>
    <w:multiLevelType w:val="hybridMultilevel"/>
    <w:tmpl w:val="1A50E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71FCE"/>
    <w:multiLevelType w:val="hybridMultilevel"/>
    <w:tmpl w:val="FFFFFFFF"/>
    <w:lvl w:ilvl="0" w:tplc="C9D48878">
      <w:start w:val="1"/>
      <w:numFmt w:val="decimal"/>
      <w:lvlText w:val="%1."/>
      <w:lvlJc w:val="left"/>
      <w:pPr>
        <w:ind w:left="720" w:hanging="360"/>
      </w:pPr>
    </w:lvl>
    <w:lvl w:ilvl="1" w:tplc="CB4A681C">
      <w:start w:val="1"/>
      <w:numFmt w:val="lowerLetter"/>
      <w:lvlText w:val="%2."/>
      <w:lvlJc w:val="left"/>
      <w:pPr>
        <w:ind w:left="1440" w:hanging="360"/>
      </w:pPr>
    </w:lvl>
    <w:lvl w:ilvl="2" w:tplc="809A1FE4">
      <w:start w:val="1"/>
      <w:numFmt w:val="lowerRoman"/>
      <w:lvlText w:val="%3."/>
      <w:lvlJc w:val="right"/>
      <w:pPr>
        <w:ind w:left="2160" w:hanging="180"/>
      </w:pPr>
    </w:lvl>
    <w:lvl w:ilvl="3" w:tplc="E6E231AC">
      <w:start w:val="1"/>
      <w:numFmt w:val="decimal"/>
      <w:lvlText w:val="%4."/>
      <w:lvlJc w:val="left"/>
      <w:pPr>
        <w:ind w:left="2880" w:hanging="360"/>
      </w:pPr>
    </w:lvl>
    <w:lvl w:ilvl="4" w:tplc="DB447EEC">
      <w:start w:val="1"/>
      <w:numFmt w:val="lowerLetter"/>
      <w:lvlText w:val="%5."/>
      <w:lvlJc w:val="left"/>
      <w:pPr>
        <w:ind w:left="3600" w:hanging="360"/>
      </w:pPr>
    </w:lvl>
    <w:lvl w:ilvl="5" w:tplc="9B1C09CC">
      <w:start w:val="1"/>
      <w:numFmt w:val="lowerRoman"/>
      <w:lvlText w:val="%6."/>
      <w:lvlJc w:val="right"/>
      <w:pPr>
        <w:ind w:left="4320" w:hanging="180"/>
      </w:pPr>
    </w:lvl>
    <w:lvl w:ilvl="6" w:tplc="123E2C14">
      <w:start w:val="1"/>
      <w:numFmt w:val="decimal"/>
      <w:lvlText w:val="%7."/>
      <w:lvlJc w:val="left"/>
      <w:pPr>
        <w:ind w:left="5040" w:hanging="360"/>
      </w:pPr>
    </w:lvl>
    <w:lvl w:ilvl="7" w:tplc="83643730">
      <w:start w:val="1"/>
      <w:numFmt w:val="lowerLetter"/>
      <w:lvlText w:val="%8."/>
      <w:lvlJc w:val="left"/>
      <w:pPr>
        <w:ind w:left="5760" w:hanging="360"/>
      </w:pPr>
    </w:lvl>
    <w:lvl w:ilvl="8" w:tplc="82ACAA2C">
      <w:start w:val="1"/>
      <w:numFmt w:val="lowerRoman"/>
      <w:lvlText w:val="%9."/>
      <w:lvlJc w:val="right"/>
      <w:pPr>
        <w:ind w:left="6480" w:hanging="180"/>
      </w:pPr>
    </w:lvl>
  </w:abstractNum>
  <w:abstractNum w:abstractNumId="8" w15:restartNumberingAfterBreak="0">
    <w:nsid w:val="32924258"/>
    <w:multiLevelType w:val="hybridMultilevel"/>
    <w:tmpl w:val="B1EC3492"/>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C1406"/>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26E4F"/>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B325B"/>
    <w:multiLevelType w:val="hybridMultilevel"/>
    <w:tmpl w:val="9258BF2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A594E"/>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D628E"/>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72DDE"/>
    <w:multiLevelType w:val="hybridMultilevel"/>
    <w:tmpl w:val="FFFFFFFF"/>
    <w:lvl w:ilvl="0" w:tplc="C9CC387A">
      <w:start w:val="1"/>
      <w:numFmt w:val="bullet"/>
      <w:lvlText w:val=""/>
      <w:lvlJc w:val="left"/>
      <w:pPr>
        <w:ind w:left="720" w:hanging="360"/>
      </w:pPr>
      <w:rPr>
        <w:rFonts w:ascii="Symbol" w:hAnsi="Symbol" w:hint="default"/>
      </w:rPr>
    </w:lvl>
    <w:lvl w:ilvl="1" w:tplc="0B30A0DA">
      <w:start w:val="1"/>
      <w:numFmt w:val="bullet"/>
      <w:lvlText w:val=""/>
      <w:lvlJc w:val="left"/>
      <w:pPr>
        <w:ind w:left="1440" w:hanging="360"/>
      </w:pPr>
      <w:rPr>
        <w:rFonts w:ascii="Symbol" w:hAnsi="Symbol" w:hint="default"/>
      </w:rPr>
    </w:lvl>
    <w:lvl w:ilvl="2" w:tplc="3EF46B2E">
      <w:start w:val="1"/>
      <w:numFmt w:val="bullet"/>
      <w:lvlText w:val=""/>
      <w:lvlJc w:val="left"/>
      <w:pPr>
        <w:ind w:left="2160" w:hanging="360"/>
      </w:pPr>
      <w:rPr>
        <w:rFonts w:ascii="Wingdings" w:hAnsi="Wingdings" w:hint="default"/>
      </w:rPr>
    </w:lvl>
    <w:lvl w:ilvl="3" w:tplc="4660602C">
      <w:start w:val="1"/>
      <w:numFmt w:val="bullet"/>
      <w:lvlText w:val=""/>
      <w:lvlJc w:val="left"/>
      <w:pPr>
        <w:ind w:left="2880" w:hanging="360"/>
      </w:pPr>
      <w:rPr>
        <w:rFonts w:ascii="Symbol" w:hAnsi="Symbol" w:hint="default"/>
      </w:rPr>
    </w:lvl>
    <w:lvl w:ilvl="4" w:tplc="0C3CA766">
      <w:start w:val="1"/>
      <w:numFmt w:val="bullet"/>
      <w:lvlText w:val="o"/>
      <w:lvlJc w:val="left"/>
      <w:pPr>
        <w:ind w:left="3600" w:hanging="360"/>
      </w:pPr>
      <w:rPr>
        <w:rFonts w:ascii="Courier New" w:hAnsi="Courier New" w:hint="default"/>
      </w:rPr>
    </w:lvl>
    <w:lvl w:ilvl="5" w:tplc="8940D9AC">
      <w:start w:val="1"/>
      <w:numFmt w:val="bullet"/>
      <w:lvlText w:val=""/>
      <w:lvlJc w:val="left"/>
      <w:pPr>
        <w:ind w:left="4320" w:hanging="360"/>
      </w:pPr>
      <w:rPr>
        <w:rFonts w:ascii="Wingdings" w:hAnsi="Wingdings" w:hint="default"/>
      </w:rPr>
    </w:lvl>
    <w:lvl w:ilvl="6" w:tplc="238E40C8">
      <w:start w:val="1"/>
      <w:numFmt w:val="bullet"/>
      <w:lvlText w:val=""/>
      <w:lvlJc w:val="left"/>
      <w:pPr>
        <w:ind w:left="5040" w:hanging="360"/>
      </w:pPr>
      <w:rPr>
        <w:rFonts w:ascii="Symbol" w:hAnsi="Symbol" w:hint="default"/>
      </w:rPr>
    </w:lvl>
    <w:lvl w:ilvl="7" w:tplc="ADEEFAD6">
      <w:start w:val="1"/>
      <w:numFmt w:val="bullet"/>
      <w:lvlText w:val="o"/>
      <w:lvlJc w:val="left"/>
      <w:pPr>
        <w:ind w:left="5760" w:hanging="360"/>
      </w:pPr>
      <w:rPr>
        <w:rFonts w:ascii="Courier New" w:hAnsi="Courier New" w:hint="default"/>
      </w:rPr>
    </w:lvl>
    <w:lvl w:ilvl="8" w:tplc="A9662C78">
      <w:start w:val="1"/>
      <w:numFmt w:val="bullet"/>
      <w:lvlText w:val=""/>
      <w:lvlJc w:val="left"/>
      <w:pPr>
        <w:ind w:left="6480" w:hanging="360"/>
      </w:pPr>
      <w:rPr>
        <w:rFonts w:ascii="Wingdings" w:hAnsi="Wingdings" w:hint="default"/>
      </w:rPr>
    </w:lvl>
  </w:abstractNum>
  <w:abstractNum w:abstractNumId="15" w15:restartNumberingAfterBreak="0">
    <w:nsid w:val="55BC67EE"/>
    <w:multiLevelType w:val="hybridMultilevel"/>
    <w:tmpl w:val="CB400E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D4CBB"/>
    <w:multiLevelType w:val="hybridMultilevel"/>
    <w:tmpl w:val="FFFFFFFF"/>
    <w:lvl w:ilvl="0" w:tplc="E6B41AFA">
      <w:start w:val="1"/>
      <w:numFmt w:val="bullet"/>
      <w:lvlText w:val=""/>
      <w:lvlJc w:val="left"/>
      <w:pPr>
        <w:ind w:left="720" w:hanging="360"/>
      </w:pPr>
      <w:rPr>
        <w:rFonts w:ascii="Symbol" w:hAnsi="Symbol" w:hint="default"/>
      </w:rPr>
    </w:lvl>
    <w:lvl w:ilvl="1" w:tplc="4D7E31EE">
      <w:start w:val="1"/>
      <w:numFmt w:val="bullet"/>
      <w:lvlText w:val="o"/>
      <w:lvlJc w:val="left"/>
      <w:pPr>
        <w:ind w:left="1440" w:hanging="360"/>
      </w:pPr>
      <w:rPr>
        <w:rFonts w:ascii="Courier New" w:hAnsi="Courier New" w:hint="default"/>
      </w:rPr>
    </w:lvl>
    <w:lvl w:ilvl="2" w:tplc="BDC24CAA">
      <w:start w:val="1"/>
      <w:numFmt w:val="bullet"/>
      <w:lvlText w:val=""/>
      <w:lvlJc w:val="left"/>
      <w:pPr>
        <w:ind w:left="2160" w:hanging="360"/>
      </w:pPr>
      <w:rPr>
        <w:rFonts w:ascii="Wingdings" w:hAnsi="Wingdings" w:hint="default"/>
      </w:rPr>
    </w:lvl>
    <w:lvl w:ilvl="3" w:tplc="64D49F6A">
      <w:start w:val="1"/>
      <w:numFmt w:val="bullet"/>
      <w:lvlText w:val=""/>
      <w:lvlJc w:val="left"/>
      <w:pPr>
        <w:ind w:left="2880" w:hanging="360"/>
      </w:pPr>
      <w:rPr>
        <w:rFonts w:ascii="Symbol" w:hAnsi="Symbol" w:hint="default"/>
      </w:rPr>
    </w:lvl>
    <w:lvl w:ilvl="4" w:tplc="2A4850B2">
      <w:start w:val="1"/>
      <w:numFmt w:val="bullet"/>
      <w:lvlText w:val="o"/>
      <w:lvlJc w:val="left"/>
      <w:pPr>
        <w:ind w:left="3600" w:hanging="360"/>
      </w:pPr>
      <w:rPr>
        <w:rFonts w:ascii="Courier New" w:hAnsi="Courier New" w:hint="default"/>
      </w:rPr>
    </w:lvl>
    <w:lvl w:ilvl="5" w:tplc="2D78B330">
      <w:start w:val="1"/>
      <w:numFmt w:val="bullet"/>
      <w:lvlText w:val=""/>
      <w:lvlJc w:val="left"/>
      <w:pPr>
        <w:ind w:left="4320" w:hanging="360"/>
      </w:pPr>
      <w:rPr>
        <w:rFonts w:ascii="Wingdings" w:hAnsi="Wingdings" w:hint="default"/>
      </w:rPr>
    </w:lvl>
    <w:lvl w:ilvl="6" w:tplc="E736BA52">
      <w:start w:val="1"/>
      <w:numFmt w:val="bullet"/>
      <w:lvlText w:val=""/>
      <w:lvlJc w:val="left"/>
      <w:pPr>
        <w:ind w:left="5040" w:hanging="360"/>
      </w:pPr>
      <w:rPr>
        <w:rFonts w:ascii="Symbol" w:hAnsi="Symbol" w:hint="default"/>
      </w:rPr>
    </w:lvl>
    <w:lvl w:ilvl="7" w:tplc="961EA44E">
      <w:start w:val="1"/>
      <w:numFmt w:val="bullet"/>
      <w:lvlText w:val="o"/>
      <w:lvlJc w:val="left"/>
      <w:pPr>
        <w:ind w:left="5760" w:hanging="360"/>
      </w:pPr>
      <w:rPr>
        <w:rFonts w:ascii="Courier New" w:hAnsi="Courier New" w:hint="default"/>
      </w:rPr>
    </w:lvl>
    <w:lvl w:ilvl="8" w:tplc="CE4CF54A">
      <w:start w:val="1"/>
      <w:numFmt w:val="bullet"/>
      <w:lvlText w:val=""/>
      <w:lvlJc w:val="left"/>
      <w:pPr>
        <w:ind w:left="6480" w:hanging="360"/>
      </w:pPr>
      <w:rPr>
        <w:rFonts w:ascii="Wingdings" w:hAnsi="Wingdings" w:hint="default"/>
      </w:rPr>
    </w:lvl>
  </w:abstractNum>
  <w:abstractNum w:abstractNumId="17" w15:restartNumberingAfterBreak="0">
    <w:nsid w:val="5DF95BE4"/>
    <w:multiLevelType w:val="hybridMultilevel"/>
    <w:tmpl w:val="1A382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BC0CA3"/>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C7460"/>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51C2B"/>
    <w:multiLevelType w:val="hybridMultilevel"/>
    <w:tmpl w:val="4BA0AB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C4299"/>
    <w:multiLevelType w:val="hybridMultilevel"/>
    <w:tmpl w:val="572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97994"/>
    <w:multiLevelType w:val="hybridMultilevel"/>
    <w:tmpl w:val="C96E1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171BF"/>
    <w:multiLevelType w:val="hybridMultilevel"/>
    <w:tmpl w:val="FFFFFFFF"/>
    <w:lvl w:ilvl="0" w:tplc="E842F232">
      <w:start w:val="1"/>
      <w:numFmt w:val="decimal"/>
      <w:lvlText w:val="%1."/>
      <w:lvlJc w:val="left"/>
      <w:pPr>
        <w:ind w:left="720" w:hanging="360"/>
      </w:pPr>
    </w:lvl>
    <w:lvl w:ilvl="1" w:tplc="252EE376">
      <w:start w:val="1"/>
      <w:numFmt w:val="lowerLetter"/>
      <w:lvlText w:val="%2."/>
      <w:lvlJc w:val="left"/>
      <w:pPr>
        <w:ind w:left="1440" w:hanging="360"/>
      </w:pPr>
    </w:lvl>
    <w:lvl w:ilvl="2" w:tplc="A32EA3DA">
      <w:start w:val="1"/>
      <w:numFmt w:val="lowerRoman"/>
      <w:lvlText w:val="%3."/>
      <w:lvlJc w:val="right"/>
      <w:pPr>
        <w:ind w:left="2160" w:hanging="180"/>
      </w:pPr>
    </w:lvl>
    <w:lvl w:ilvl="3" w:tplc="60D6658A">
      <w:start w:val="1"/>
      <w:numFmt w:val="decimal"/>
      <w:lvlText w:val="%4."/>
      <w:lvlJc w:val="left"/>
      <w:pPr>
        <w:ind w:left="2880" w:hanging="360"/>
      </w:pPr>
    </w:lvl>
    <w:lvl w:ilvl="4" w:tplc="BA52529A">
      <w:start w:val="1"/>
      <w:numFmt w:val="lowerLetter"/>
      <w:lvlText w:val="%5."/>
      <w:lvlJc w:val="left"/>
      <w:pPr>
        <w:ind w:left="3600" w:hanging="360"/>
      </w:pPr>
    </w:lvl>
    <w:lvl w:ilvl="5" w:tplc="4C3ACA80">
      <w:start w:val="1"/>
      <w:numFmt w:val="lowerRoman"/>
      <w:lvlText w:val="%6."/>
      <w:lvlJc w:val="right"/>
      <w:pPr>
        <w:ind w:left="4320" w:hanging="180"/>
      </w:pPr>
    </w:lvl>
    <w:lvl w:ilvl="6" w:tplc="1364304E">
      <w:start w:val="1"/>
      <w:numFmt w:val="decimal"/>
      <w:lvlText w:val="%7."/>
      <w:lvlJc w:val="left"/>
      <w:pPr>
        <w:ind w:left="5040" w:hanging="360"/>
      </w:pPr>
    </w:lvl>
    <w:lvl w:ilvl="7" w:tplc="897856A2">
      <w:start w:val="1"/>
      <w:numFmt w:val="lowerLetter"/>
      <w:lvlText w:val="%8."/>
      <w:lvlJc w:val="left"/>
      <w:pPr>
        <w:ind w:left="5760" w:hanging="360"/>
      </w:pPr>
    </w:lvl>
    <w:lvl w:ilvl="8" w:tplc="D7F8C6F4">
      <w:start w:val="1"/>
      <w:numFmt w:val="lowerRoman"/>
      <w:lvlText w:val="%9."/>
      <w:lvlJc w:val="right"/>
      <w:pPr>
        <w:ind w:left="6480" w:hanging="180"/>
      </w:pPr>
    </w:lvl>
  </w:abstractNum>
  <w:num w:numId="1">
    <w:abstractNumId w:val="16"/>
  </w:num>
  <w:num w:numId="2">
    <w:abstractNumId w:val="14"/>
  </w:num>
  <w:num w:numId="3">
    <w:abstractNumId w:val="7"/>
  </w:num>
  <w:num w:numId="4">
    <w:abstractNumId w:val="23"/>
  </w:num>
  <w:num w:numId="5">
    <w:abstractNumId w:val="3"/>
  </w:num>
  <w:num w:numId="6">
    <w:abstractNumId w:val="10"/>
  </w:num>
  <w:num w:numId="7">
    <w:abstractNumId w:val="6"/>
  </w:num>
  <w:num w:numId="8">
    <w:abstractNumId w:val="22"/>
  </w:num>
  <w:num w:numId="9">
    <w:abstractNumId w:val="4"/>
  </w:num>
  <w:num w:numId="10">
    <w:abstractNumId w:val="21"/>
  </w:num>
  <w:num w:numId="11">
    <w:abstractNumId w:val="0"/>
  </w:num>
  <w:num w:numId="12">
    <w:abstractNumId w:val="11"/>
  </w:num>
  <w:num w:numId="13">
    <w:abstractNumId w:val="8"/>
  </w:num>
  <w:num w:numId="14">
    <w:abstractNumId w:val="17"/>
  </w:num>
  <w:num w:numId="15">
    <w:abstractNumId w:val="15"/>
  </w:num>
  <w:num w:numId="16">
    <w:abstractNumId w:val="13"/>
  </w:num>
  <w:num w:numId="17">
    <w:abstractNumId w:val="2"/>
  </w:num>
  <w:num w:numId="18">
    <w:abstractNumId w:val="20"/>
  </w:num>
  <w:num w:numId="19">
    <w:abstractNumId w:val="19"/>
  </w:num>
  <w:num w:numId="20">
    <w:abstractNumId w:val="5"/>
  </w:num>
  <w:num w:numId="21">
    <w:abstractNumId w:val="12"/>
  </w:num>
  <w:num w:numId="22">
    <w:abstractNumId w:val="1"/>
  </w:num>
  <w:num w:numId="23">
    <w:abstractNumId w:val="9"/>
  </w:num>
  <w:num w:numId="24">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u (Enterprise Products)">
    <w15:presenceInfo w15:providerId="AD" w15:userId="S::andreliu@nvidia.com::95f7c644-ad6e-42e6-a29f-a1bc0dca13d2"/>
  </w15:person>
  <w15:person w15:author="Yajing Zhang">
    <w15:presenceInfo w15:providerId="AD" w15:userId="S::zyajing@vmware.com::197d56b2-c8ca-4818-8d94-627715828eb4"/>
  </w15:person>
  <w15:person w15:author="Adam Tetelman">
    <w15:presenceInfo w15:providerId="AD" w15:userId="S::atetelman@nvidia.com::d2ec6684-843d-407b-980b-6eea28968e19"/>
  </w15:person>
  <w15:person w15:author="Erik Bohnhorst">
    <w15:presenceInfo w15:providerId="AD" w15:userId="S::ebohnhorst@nvidia.com::9becf428-bc73-4070-a4a8-4022cc2b5d7c"/>
  </w15:person>
  <w15:person w15:author="Justin Murray">
    <w15:presenceInfo w15:providerId="AD" w15:userId="S::jmurray_vmware.com#ext#@nvidia.onmicrosoft.com::ae42b926-6c91-403a-8ab8-cb432a8fd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A6"/>
    <w:rsid w:val="0000009D"/>
    <w:rsid w:val="000057A6"/>
    <w:rsid w:val="00012345"/>
    <w:rsid w:val="0004719B"/>
    <w:rsid w:val="000548A1"/>
    <w:rsid w:val="00055815"/>
    <w:rsid w:val="00063965"/>
    <w:rsid w:val="00066D3C"/>
    <w:rsid w:val="00066F8D"/>
    <w:rsid w:val="00074743"/>
    <w:rsid w:val="000839CA"/>
    <w:rsid w:val="00092441"/>
    <w:rsid w:val="000A1451"/>
    <w:rsid w:val="000A34AF"/>
    <w:rsid w:val="000A6836"/>
    <w:rsid w:val="000D3A9C"/>
    <w:rsid w:val="000F33BA"/>
    <w:rsid w:val="00103925"/>
    <w:rsid w:val="00103D3B"/>
    <w:rsid w:val="00104AF8"/>
    <w:rsid w:val="00105934"/>
    <w:rsid w:val="0011587A"/>
    <w:rsid w:val="00127C51"/>
    <w:rsid w:val="001313DC"/>
    <w:rsid w:val="00137769"/>
    <w:rsid w:val="00141A07"/>
    <w:rsid w:val="0014272D"/>
    <w:rsid w:val="00171AA3"/>
    <w:rsid w:val="00173C89"/>
    <w:rsid w:val="001876ED"/>
    <w:rsid w:val="00195F84"/>
    <w:rsid w:val="001A44F4"/>
    <w:rsid w:val="001A4557"/>
    <w:rsid w:val="001A66AC"/>
    <w:rsid w:val="001A7DEA"/>
    <w:rsid w:val="001C3259"/>
    <w:rsid w:val="001C6272"/>
    <w:rsid w:val="001C897E"/>
    <w:rsid w:val="001E2049"/>
    <w:rsid w:val="001E3311"/>
    <w:rsid w:val="001F3F8A"/>
    <w:rsid w:val="00221508"/>
    <w:rsid w:val="00221522"/>
    <w:rsid w:val="002300B5"/>
    <w:rsid w:val="0023523E"/>
    <w:rsid w:val="002414DB"/>
    <w:rsid w:val="00241758"/>
    <w:rsid w:val="002417E4"/>
    <w:rsid w:val="002469C6"/>
    <w:rsid w:val="00247580"/>
    <w:rsid w:val="002530F0"/>
    <w:rsid w:val="00263494"/>
    <w:rsid w:val="0026463F"/>
    <w:rsid w:val="00266862"/>
    <w:rsid w:val="00267A77"/>
    <w:rsid w:val="0028079A"/>
    <w:rsid w:val="00285C09"/>
    <w:rsid w:val="0029007E"/>
    <w:rsid w:val="002A1E8D"/>
    <w:rsid w:val="002B526A"/>
    <w:rsid w:val="002E7885"/>
    <w:rsid w:val="002F1AFF"/>
    <w:rsid w:val="002F2A3A"/>
    <w:rsid w:val="00300FF1"/>
    <w:rsid w:val="0030616B"/>
    <w:rsid w:val="00320987"/>
    <w:rsid w:val="00330D52"/>
    <w:rsid w:val="003335AC"/>
    <w:rsid w:val="00333C02"/>
    <w:rsid w:val="00335EEC"/>
    <w:rsid w:val="0034643E"/>
    <w:rsid w:val="0035226C"/>
    <w:rsid w:val="003555B3"/>
    <w:rsid w:val="00373DDC"/>
    <w:rsid w:val="00376DF8"/>
    <w:rsid w:val="0038089A"/>
    <w:rsid w:val="003A3FAE"/>
    <w:rsid w:val="003A7087"/>
    <w:rsid w:val="003B5C14"/>
    <w:rsid w:val="003C59D5"/>
    <w:rsid w:val="003F617E"/>
    <w:rsid w:val="004006BF"/>
    <w:rsid w:val="00401169"/>
    <w:rsid w:val="00406149"/>
    <w:rsid w:val="00410FDE"/>
    <w:rsid w:val="00411ED1"/>
    <w:rsid w:val="00412F1A"/>
    <w:rsid w:val="004239B9"/>
    <w:rsid w:val="00427F7F"/>
    <w:rsid w:val="004320F0"/>
    <w:rsid w:val="00436994"/>
    <w:rsid w:val="00440F79"/>
    <w:rsid w:val="00442E6D"/>
    <w:rsid w:val="00450E6B"/>
    <w:rsid w:val="0047401C"/>
    <w:rsid w:val="004856AC"/>
    <w:rsid w:val="00491935"/>
    <w:rsid w:val="004A6F16"/>
    <w:rsid w:val="004A97D1"/>
    <w:rsid w:val="004B0D83"/>
    <w:rsid w:val="004C56DB"/>
    <w:rsid w:val="004C6B1A"/>
    <w:rsid w:val="004C7461"/>
    <w:rsid w:val="004D1692"/>
    <w:rsid w:val="004E36BB"/>
    <w:rsid w:val="004E606A"/>
    <w:rsid w:val="004F50DA"/>
    <w:rsid w:val="0050455D"/>
    <w:rsid w:val="005200CE"/>
    <w:rsid w:val="00537D0D"/>
    <w:rsid w:val="005419A6"/>
    <w:rsid w:val="0054308F"/>
    <w:rsid w:val="005439EA"/>
    <w:rsid w:val="005448DC"/>
    <w:rsid w:val="00545FFA"/>
    <w:rsid w:val="00546E7E"/>
    <w:rsid w:val="005654F0"/>
    <w:rsid w:val="00580825"/>
    <w:rsid w:val="00580DA3"/>
    <w:rsid w:val="005823EF"/>
    <w:rsid w:val="00586925"/>
    <w:rsid w:val="00591B49"/>
    <w:rsid w:val="00591FA4"/>
    <w:rsid w:val="005A7A93"/>
    <w:rsid w:val="005A7AE3"/>
    <w:rsid w:val="005B0FC0"/>
    <w:rsid w:val="005B2A5C"/>
    <w:rsid w:val="005B40F4"/>
    <w:rsid w:val="005B7E72"/>
    <w:rsid w:val="005C78A0"/>
    <w:rsid w:val="005D2A31"/>
    <w:rsid w:val="005F552A"/>
    <w:rsid w:val="00602567"/>
    <w:rsid w:val="00604ACC"/>
    <w:rsid w:val="00611566"/>
    <w:rsid w:val="00612486"/>
    <w:rsid w:val="00630135"/>
    <w:rsid w:val="00634615"/>
    <w:rsid w:val="0064687C"/>
    <w:rsid w:val="00662758"/>
    <w:rsid w:val="006820C6"/>
    <w:rsid w:val="006831F2"/>
    <w:rsid w:val="00693B07"/>
    <w:rsid w:val="00693D6C"/>
    <w:rsid w:val="006951E7"/>
    <w:rsid w:val="006A0E25"/>
    <w:rsid w:val="006A34B5"/>
    <w:rsid w:val="006B76E0"/>
    <w:rsid w:val="006B7C43"/>
    <w:rsid w:val="006C23F9"/>
    <w:rsid w:val="006D443B"/>
    <w:rsid w:val="006E1740"/>
    <w:rsid w:val="006F76FC"/>
    <w:rsid w:val="00700979"/>
    <w:rsid w:val="007028E3"/>
    <w:rsid w:val="00711D72"/>
    <w:rsid w:val="00713269"/>
    <w:rsid w:val="0072772B"/>
    <w:rsid w:val="007277D7"/>
    <w:rsid w:val="0073293E"/>
    <w:rsid w:val="00732E52"/>
    <w:rsid w:val="0073381D"/>
    <w:rsid w:val="00733D4F"/>
    <w:rsid w:val="007369E3"/>
    <w:rsid w:val="007453F9"/>
    <w:rsid w:val="007455BD"/>
    <w:rsid w:val="007506CF"/>
    <w:rsid w:val="00752328"/>
    <w:rsid w:val="00760C1B"/>
    <w:rsid w:val="00762245"/>
    <w:rsid w:val="00765022"/>
    <w:rsid w:val="00767528"/>
    <w:rsid w:val="007824A8"/>
    <w:rsid w:val="00783E49"/>
    <w:rsid w:val="007A0BAF"/>
    <w:rsid w:val="007A1057"/>
    <w:rsid w:val="007A171B"/>
    <w:rsid w:val="007B65AF"/>
    <w:rsid w:val="007C2F7A"/>
    <w:rsid w:val="007D7137"/>
    <w:rsid w:val="007F288F"/>
    <w:rsid w:val="007F6CFB"/>
    <w:rsid w:val="008110A3"/>
    <w:rsid w:val="008115E6"/>
    <w:rsid w:val="00831F0E"/>
    <w:rsid w:val="0084120E"/>
    <w:rsid w:val="00847493"/>
    <w:rsid w:val="008712B3"/>
    <w:rsid w:val="00872751"/>
    <w:rsid w:val="0089228F"/>
    <w:rsid w:val="0089234B"/>
    <w:rsid w:val="00895080"/>
    <w:rsid w:val="008973EC"/>
    <w:rsid w:val="00897A3B"/>
    <w:rsid w:val="008A34E3"/>
    <w:rsid w:val="008B2EC2"/>
    <w:rsid w:val="008B3C61"/>
    <w:rsid w:val="008B481B"/>
    <w:rsid w:val="008B5992"/>
    <w:rsid w:val="008B6140"/>
    <w:rsid w:val="008D144D"/>
    <w:rsid w:val="008D29A0"/>
    <w:rsid w:val="008D7DE4"/>
    <w:rsid w:val="008E3B6E"/>
    <w:rsid w:val="008E6A2C"/>
    <w:rsid w:val="008E799E"/>
    <w:rsid w:val="008F381A"/>
    <w:rsid w:val="00914E56"/>
    <w:rsid w:val="00917973"/>
    <w:rsid w:val="00920AC9"/>
    <w:rsid w:val="0094415D"/>
    <w:rsid w:val="0095534F"/>
    <w:rsid w:val="0096365C"/>
    <w:rsid w:val="00974791"/>
    <w:rsid w:val="0098114C"/>
    <w:rsid w:val="00986263"/>
    <w:rsid w:val="00997F69"/>
    <w:rsid w:val="009A342B"/>
    <w:rsid w:val="009A4837"/>
    <w:rsid w:val="009A49F2"/>
    <w:rsid w:val="009A4F99"/>
    <w:rsid w:val="009A5774"/>
    <w:rsid w:val="009B42DA"/>
    <w:rsid w:val="009B6700"/>
    <w:rsid w:val="009C2376"/>
    <w:rsid w:val="009C7B4F"/>
    <w:rsid w:val="009D354E"/>
    <w:rsid w:val="009D40D2"/>
    <w:rsid w:val="009E09AC"/>
    <w:rsid w:val="00A0746C"/>
    <w:rsid w:val="00A22683"/>
    <w:rsid w:val="00A24E33"/>
    <w:rsid w:val="00A25BCF"/>
    <w:rsid w:val="00A31A0C"/>
    <w:rsid w:val="00A34F3A"/>
    <w:rsid w:val="00A43124"/>
    <w:rsid w:val="00A64851"/>
    <w:rsid w:val="00A64AB4"/>
    <w:rsid w:val="00A716D2"/>
    <w:rsid w:val="00A7362E"/>
    <w:rsid w:val="00A74CDD"/>
    <w:rsid w:val="00A809B6"/>
    <w:rsid w:val="00A93BCD"/>
    <w:rsid w:val="00A947DC"/>
    <w:rsid w:val="00AA25F2"/>
    <w:rsid w:val="00AA27BC"/>
    <w:rsid w:val="00AA27FD"/>
    <w:rsid w:val="00AB3D5D"/>
    <w:rsid w:val="00AB5C34"/>
    <w:rsid w:val="00AB5DD7"/>
    <w:rsid w:val="00AB69F1"/>
    <w:rsid w:val="00AB7F4C"/>
    <w:rsid w:val="00AC0F92"/>
    <w:rsid w:val="00AC219D"/>
    <w:rsid w:val="00AC6D31"/>
    <w:rsid w:val="00AE2616"/>
    <w:rsid w:val="00AF1705"/>
    <w:rsid w:val="00AF3F8E"/>
    <w:rsid w:val="00B04984"/>
    <w:rsid w:val="00B12A71"/>
    <w:rsid w:val="00B1527C"/>
    <w:rsid w:val="00B2336F"/>
    <w:rsid w:val="00B27CB4"/>
    <w:rsid w:val="00B509E8"/>
    <w:rsid w:val="00B52AE9"/>
    <w:rsid w:val="00B61505"/>
    <w:rsid w:val="00B71AA1"/>
    <w:rsid w:val="00B9096A"/>
    <w:rsid w:val="00B97905"/>
    <w:rsid w:val="00BA07D1"/>
    <w:rsid w:val="00BA081E"/>
    <w:rsid w:val="00BA7E65"/>
    <w:rsid w:val="00BC3FBC"/>
    <w:rsid w:val="00BC41F2"/>
    <w:rsid w:val="00BD44C6"/>
    <w:rsid w:val="00BE3A4E"/>
    <w:rsid w:val="00BF7C09"/>
    <w:rsid w:val="00BFCD6F"/>
    <w:rsid w:val="00C11A9F"/>
    <w:rsid w:val="00C1211C"/>
    <w:rsid w:val="00C151EB"/>
    <w:rsid w:val="00C24513"/>
    <w:rsid w:val="00C26239"/>
    <w:rsid w:val="00C262ED"/>
    <w:rsid w:val="00C353AD"/>
    <w:rsid w:val="00C35B05"/>
    <w:rsid w:val="00C37CD4"/>
    <w:rsid w:val="00C41696"/>
    <w:rsid w:val="00C4380D"/>
    <w:rsid w:val="00C56E11"/>
    <w:rsid w:val="00C57E86"/>
    <w:rsid w:val="00C61342"/>
    <w:rsid w:val="00C75776"/>
    <w:rsid w:val="00C76BDE"/>
    <w:rsid w:val="00C81BE0"/>
    <w:rsid w:val="00C842E7"/>
    <w:rsid w:val="00C863CA"/>
    <w:rsid w:val="00C86C1B"/>
    <w:rsid w:val="00CA2513"/>
    <w:rsid w:val="00CC60DB"/>
    <w:rsid w:val="00CD29D4"/>
    <w:rsid w:val="00CD3974"/>
    <w:rsid w:val="00CE1465"/>
    <w:rsid w:val="00CE6104"/>
    <w:rsid w:val="00CE76F1"/>
    <w:rsid w:val="00CF0F8B"/>
    <w:rsid w:val="00D12F64"/>
    <w:rsid w:val="00D1500F"/>
    <w:rsid w:val="00D16774"/>
    <w:rsid w:val="00D26154"/>
    <w:rsid w:val="00D2714F"/>
    <w:rsid w:val="00D31976"/>
    <w:rsid w:val="00D31D9F"/>
    <w:rsid w:val="00D36E9F"/>
    <w:rsid w:val="00D44902"/>
    <w:rsid w:val="00D506FE"/>
    <w:rsid w:val="00D60334"/>
    <w:rsid w:val="00D67E6C"/>
    <w:rsid w:val="00D778D4"/>
    <w:rsid w:val="00D81E8B"/>
    <w:rsid w:val="00D83117"/>
    <w:rsid w:val="00DA1793"/>
    <w:rsid w:val="00DB0AB6"/>
    <w:rsid w:val="00DC1DC8"/>
    <w:rsid w:val="00DC76EC"/>
    <w:rsid w:val="00DD0F26"/>
    <w:rsid w:val="00DE1A80"/>
    <w:rsid w:val="00DF146D"/>
    <w:rsid w:val="00DF69BE"/>
    <w:rsid w:val="00DF79F6"/>
    <w:rsid w:val="00E0208C"/>
    <w:rsid w:val="00E02694"/>
    <w:rsid w:val="00E2313A"/>
    <w:rsid w:val="00E2487F"/>
    <w:rsid w:val="00E2615D"/>
    <w:rsid w:val="00E33BD6"/>
    <w:rsid w:val="00E35EA2"/>
    <w:rsid w:val="00E3754B"/>
    <w:rsid w:val="00E44E29"/>
    <w:rsid w:val="00E45133"/>
    <w:rsid w:val="00E51957"/>
    <w:rsid w:val="00E52438"/>
    <w:rsid w:val="00E55CBB"/>
    <w:rsid w:val="00E73F81"/>
    <w:rsid w:val="00E74040"/>
    <w:rsid w:val="00E9699D"/>
    <w:rsid w:val="00E96DA4"/>
    <w:rsid w:val="00EA2305"/>
    <w:rsid w:val="00F07199"/>
    <w:rsid w:val="00F20BEE"/>
    <w:rsid w:val="00F21044"/>
    <w:rsid w:val="00F224C4"/>
    <w:rsid w:val="00F2656E"/>
    <w:rsid w:val="00F34ABB"/>
    <w:rsid w:val="00F3700E"/>
    <w:rsid w:val="00F41D89"/>
    <w:rsid w:val="00F460D0"/>
    <w:rsid w:val="00F575EC"/>
    <w:rsid w:val="00F60259"/>
    <w:rsid w:val="00F632BE"/>
    <w:rsid w:val="00F8656A"/>
    <w:rsid w:val="00F92541"/>
    <w:rsid w:val="00FA2517"/>
    <w:rsid w:val="00FB3723"/>
    <w:rsid w:val="00FC0E22"/>
    <w:rsid w:val="00FE114D"/>
    <w:rsid w:val="00FE64E8"/>
    <w:rsid w:val="0112D1BC"/>
    <w:rsid w:val="0122E2FD"/>
    <w:rsid w:val="0128AE33"/>
    <w:rsid w:val="0135D508"/>
    <w:rsid w:val="0140F36B"/>
    <w:rsid w:val="014EC3DD"/>
    <w:rsid w:val="0155F43B"/>
    <w:rsid w:val="019E2953"/>
    <w:rsid w:val="01B3E2CE"/>
    <w:rsid w:val="01C9F34D"/>
    <w:rsid w:val="01CD5416"/>
    <w:rsid w:val="01F3747C"/>
    <w:rsid w:val="02087CD0"/>
    <w:rsid w:val="02097DCB"/>
    <w:rsid w:val="02470740"/>
    <w:rsid w:val="02593A32"/>
    <w:rsid w:val="026F76EA"/>
    <w:rsid w:val="028057DA"/>
    <w:rsid w:val="02875F05"/>
    <w:rsid w:val="02B65563"/>
    <w:rsid w:val="02DAF244"/>
    <w:rsid w:val="0328C9A5"/>
    <w:rsid w:val="0349F1E5"/>
    <w:rsid w:val="0372573D"/>
    <w:rsid w:val="037B5079"/>
    <w:rsid w:val="039CCDFB"/>
    <w:rsid w:val="03A22AD0"/>
    <w:rsid w:val="03ADEC88"/>
    <w:rsid w:val="044EE2A0"/>
    <w:rsid w:val="045ED1D0"/>
    <w:rsid w:val="047DBFFF"/>
    <w:rsid w:val="047E683B"/>
    <w:rsid w:val="047FE263"/>
    <w:rsid w:val="0493F736"/>
    <w:rsid w:val="049B1462"/>
    <w:rsid w:val="04D5CDDC"/>
    <w:rsid w:val="04ED72D0"/>
    <w:rsid w:val="0507A6D8"/>
    <w:rsid w:val="055BD6D6"/>
    <w:rsid w:val="056350A4"/>
    <w:rsid w:val="0590D5E5"/>
    <w:rsid w:val="0595BD3A"/>
    <w:rsid w:val="0599067D"/>
    <w:rsid w:val="05BF42D6"/>
    <w:rsid w:val="05CFFA4D"/>
    <w:rsid w:val="05DF7986"/>
    <w:rsid w:val="05E13402"/>
    <w:rsid w:val="0629DBA5"/>
    <w:rsid w:val="0669005F"/>
    <w:rsid w:val="067BEA91"/>
    <w:rsid w:val="069A6187"/>
    <w:rsid w:val="06A231B1"/>
    <w:rsid w:val="06BCF51A"/>
    <w:rsid w:val="06D9CB92"/>
    <w:rsid w:val="070C8ABF"/>
    <w:rsid w:val="0729191C"/>
    <w:rsid w:val="073D0BBF"/>
    <w:rsid w:val="0740AA7C"/>
    <w:rsid w:val="07412B0C"/>
    <w:rsid w:val="079BC4CF"/>
    <w:rsid w:val="07A814F4"/>
    <w:rsid w:val="07C66111"/>
    <w:rsid w:val="07D057E8"/>
    <w:rsid w:val="07FBDC94"/>
    <w:rsid w:val="081BC5A2"/>
    <w:rsid w:val="08392CB4"/>
    <w:rsid w:val="0851620E"/>
    <w:rsid w:val="086BC829"/>
    <w:rsid w:val="087D3C33"/>
    <w:rsid w:val="087EC2AF"/>
    <w:rsid w:val="08918517"/>
    <w:rsid w:val="089AF2E9"/>
    <w:rsid w:val="08A969AD"/>
    <w:rsid w:val="08C06269"/>
    <w:rsid w:val="08F1C0E1"/>
    <w:rsid w:val="0909829E"/>
    <w:rsid w:val="093B3072"/>
    <w:rsid w:val="0946EC38"/>
    <w:rsid w:val="09777A99"/>
    <w:rsid w:val="098108DC"/>
    <w:rsid w:val="09843FA1"/>
    <w:rsid w:val="098A97C6"/>
    <w:rsid w:val="09B429A8"/>
    <w:rsid w:val="09D19A2F"/>
    <w:rsid w:val="09D590B4"/>
    <w:rsid w:val="0A0A0F5B"/>
    <w:rsid w:val="0A1D2E0C"/>
    <w:rsid w:val="0A3C4E71"/>
    <w:rsid w:val="0A5326CC"/>
    <w:rsid w:val="0A596437"/>
    <w:rsid w:val="0A638647"/>
    <w:rsid w:val="0AB23ECA"/>
    <w:rsid w:val="0AD38976"/>
    <w:rsid w:val="0B14E50C"/>
    <w:rsid w:val="0B1CCFDB"/>
    <w:rsid w:val="0B5FCD1A"/>
    <w:rsid w:val="0B657FEB"/>
    <w:rsid w:val="0B6D7C36"/>
    <w:rsid w:val="0B74498A"/>
    <w:rsid w:val="0B7E900F"/>
    <w:rsid w:val="0BB497A8"/>
    <w:rsid w:val="0BB7FE5B"/>
    <w:rsid w:val="0BD9DD9A"/>
    <w:rsid w:val="0BE3A65F"/>
    <w:rsid w:val="0BE3FF3C"/>
    <w:rsid w:val="0BE873AB"/>
    <w:rsid w:val="0BFF56A8"/>
    <w:rsid w:val="0C053CDA"/>
    <w:rsid w:val="0C062D0F"/>
    <w:rsid w:val="0C65756F"/>
    <w:rsid w:val="0C7AEBBB"/>
    <w:rsid w:val="0C85EAA0"/>
    <w:rsid w:val="0C905CDA"/>
    <w:rsid w:val="0CAB1E86"/>
    <w:rsid w:val="0CABF415"/>
    <w:rsid w:val="0CBA454F"/>
    <w:rsid w:val="0D030B7D"/>
    <w:rsid w:val="0D03ABCE"/>
    <w:rsid w:val="0D0C0003"/>
    <w:rsid w:val="0D129362"/>
    <w:rsid w:val="0D1A78A9"/>
    <w:rsid w:val="0D1E9255"/>
    <w:rsid w:val="0D840EBF"/>
    <w:rsid w:val="0D96BAD9"/>
    <w:rsid w:val="0DAAE715"/>
    <w:rsid w:val="0DB73DAA"/>
    <w:rsid w:val="0DDF051F"/>
    <w:rsid w:val="0E02210E"/>
    <w:rsid w:val="0E14E7E9"/>
    <w:rsid w:val="0E1CBB48"/>
    <w:rsid w:val="0E455340"/>
    <w:rsid w:val="0E703EDB"/>
    <w:rsid w:val="0E8A75E6"/>
    <w:rsid w:val="0EE1D939"/>
    <w:rsid w:val="0EF813CC"/>
    <w:rsid w:val="0EF9395D"/>
    <w:rsid w:val="0F0A68FA"/>
    <w:rsid w:val="0F1B4249"/>
    <w:rsid w:val="0F2120C4"/>
    <w:rsid w:val="0F701C3E"/>
    <w:rsid w:val="0F8A4735"/>
    <w:rsid w:val="0F94AAAC"/>
    <w:rsid w:val="0FA2B391"/>
    <w:rsid w:val="0FBF0D0C"/>
    <w:rsid w:val="0FC465A3"/>
    <w:rsid w:val="0FEA9222"/>
    <w:rsid w:val="0FF0549B"/>
    <w:rsid w:val="0FF5290F"/>
    <w:rsid w:val="106FD1F6"/>
    <w:rsid w:val="108198A8"/>
    <w:rsid w:val="10BF1350"/>
    <w:rsid w:val="10DF9672"/>
    <w:rsid w:val="11310E78"/>
    <w:rsid w:val="11464257"/>
    <w:rsid w:val="1183CBBB"/>
    <w:rsid w:val="118C67C1"/>
    <w:rsid w:val="11B39894"/>
    <w:rsid w:val="11C4D829"/>
    <w:rsid w:val="11C96DEF"/>
    <w:rsid w:val="11C9774E"/>
    <w:rsid w:val="11CDBCB0"/>
    <w:rsid w:val="11F96149"/>
    <w:rsid w:val="11FC252D"/>
    <w:rsid w:val="12066FE7"/>
    <w:rsid w:val="12221CB0"/>
    <w:rsid w:val="12239A9F"/>
    <w:rsid w:val="1235CDBB"/>
    <w:rsid w:val="125A34D8"/>
    <w:rsid w:val="1261A92F"/>
    <w:rsid w:val="12818340"/>
    <w:rsid w:val="12995311"/>
    <w:rsid w:val="12B66ADB"/>
    <w:rsid w:val="12E9D779"/>
    <w:rsid w:val="131DE1B2"/>
    <w:rsid w:val="13246220"/>
    <w:rsid w:val="1324B176"/>
    <w:rsid w:val="132EABA2"/>
    <w:rsid w:val="1337F804"/>
    <w:rsid w:val="133ADBF5"/>
    <w:rsid w:val="134004E2"/>
    <w:rsid w:val="13425D5B"/>
    <w:rsid w:val="134C4B3D"/>
    <w:rsid w:val="137B0CAE"/>
    <w:rsid w:val="1384EF90"/>
    <w:rsid w:val="13C26DE1"/>
    <w:rsid w:val="13C4098E"/>
    <w:rsid w:val="13C6896F"/>
    <w:rsid w:val="13CF137A"/>
    <w:rsid w:val="13D173DE"/>
    <w:rsid w:val="13E34668"/>
    <w:rsid w:val="13F883ED"/>
    <w:rsid w:val="1432966E"/>
    <w:rsid w:val="14A4E779"/>
    <w:rsid w:val="14BFDDAC"/>
    <w:rsid w:val="14D3C865"/>
    <w:rsid w:val="14DE0178"/>
    <w:rsid w:val="14FCAFA7"/>
    <w:rsid w:val="15033048"/>
    <w:rsid w:val="15358D2F"/>
    <w:rsid w:val="153F0264"/>
    <w:rsid w:val="154F5284"/>
    <w:rsid w:val="15A638EE"/>
    <w:rsid w:val="15D21E8D"/>
    <w:rsid w:val="16194D81"/>
    <w:rsid w:val="16338A3C"/>
    <w:rsid w:val="1657AAA0"/>
    <w:rsid w:val="167C0790"/>
    <w:rsid w:val="169B8D1E"/>
    <w:rsid w:val="169FA3F7"/>
    <w:rsid w:val="16BD65E1"/>
    <w:rsid w:val="16CA1D94"/>
    <w:rsid w:val="16D9E1DD"/>
    <w:rsid w:val="16EB638E"/>
    <w:rsid w:val="178F226E"/>
    <w:rsid w:val="17A74310"/>
    <w:rsid w:val="17DD8215"/>
    <w:rsid w:val="17E73177"/>
    <w:rsid w:val="184D031A"/>
    <w:rsid w:val="186253F1"/>
    <w:rsid w:val="1878EB9D"/>
    <w:rsid w:val="18AF15DD"/>
    <w:rsid w:val="18CA629E"/>
    <w:rsid w:val="18F095B9"/>
    <w:rsid w:val="18F86125"/>
    <w:rsid w:val="18FD40BA"/>
    <w:rsid w:val="19144B05"/>
    <w:rsid w:val="191AEFFB"/>
    <w:rsid w:val="191C033B"/>
    <w:rsid w:val="193B78BD"/>
    <w:rsid w:val="197B8DE5"/>
    <w:rsid w:val="198B74B2"/>
    <w:rsid w:val="199F10CA"/>
    <w:rsid w:val="19A4FBFB"/>
    <w:rsid w:val="19A5ECF7"/>
    <w:rsid w:val="19AA39B8"/>
    <w:rsid w:val="19FB3BD8"/>
    <w:rsid w:val="1A014A5B"/>
    <w:rsid w:val="1A0ECD11"/>
    <w:rsid w:val="1A13810E"/>
    <w:rsid w:val="1A16A5D0"/>
    <w:rsid w:val="1A477F08"/>
    <w:rsid w:val="1A5B785A"/>
    <w:rsid w:val="1A73CB17"/>
    <w:rsid w:val="1A79FCC3"/>
    <w:rsid w:val="1AD35CC0"/>
    <w:rsid w:val="1B18674B"/>
    <w:rsid w:val="1B28C966"/>
    <w:rsid w:val="1B321713"/>
    <w:rsid w:val="1B3AE12B"/>
    <w:rsid w:val="1B59ECBD"/>
    <w:rsid w:val="1BA807BA"/>
    <w:rsid w:val="1BA9245C"/>
    <w:rsid w:val="1BB9E6CA"/>
    <w:rsid w:val="1BE8151F"/>
    <w:rsid w:val="1BF667E0"/>
    <w:rsid w:val="1C167188"/>
    <w:rsid w:val="1C1B954A"/>
    <w:rsid w:val="1C26A17C"/>
    <w:rsid w:val="1C291A97"/>
    <w:rsid w:val="1C296F5F"/>
    <w:rsid w:val="1C4424C4"/>
    <w:rsid w:val="1C7279BB"/>
    <w:rsid w:val="1C83B056"/>
    <w:rsid w:val="1CCBB9EA"/>
    <w:rsid w:val="1CF75C9F"/>
    <w:rsid w:val="1D0BF4D4"/>
    <w:rsid w:val="1D365A23"/>
    <w:rsid w:val="1D42FA9A"/>
    <w:rsid w:val="1D44F4BD"/>
    <w:rsid w:val="1D559081"/>
    <w:rsid w:val="1D61643F"/>
    <w:rsid w:val="1DA771F1"/>
    <w:rsid w:val="1DA968B9"/>
    <w:rsid w:val="1E0B1419"/>
    <w:rsid w:val="1E0F5E24"/>
    <w:rsid w:val="1E226229"/>
    <w:rsid w:val="1E5831FC"/>
    <w:rsid w:val="1E622DE6"/>
    <w:rsid w:val="1E6577D6"/>
    <w:rsid w:val="1E69576F"/>
    <w:rsid w:val="1EB39DD6"/>
    <w:rsid w:val="1EF645B0"/>
    <w:rsid w:val="1F0932C0"/>
    <w:rsid w:val="1F0B64A9"/>
    <w:rsid w:val="1F2E6BE0"/>
    <w:rsid w:val="1F32A418"/>
    <w:rsid w:val="1F33F2D7"/>
    <w:rsid w:val="1F69F1BE"/>
    <w:rsid w:val="1F722A24"/>
    <w:rsid w:val="1F7D9911"/>
    <w:rsid w:val="1F934B25"/>
    <w:rsid w:val="1FA20BB0"/>
    <w:rsid w:val="1FA7076A"/>
    <w:rsid w:val="1FB1E8AE"/>
    <w:rsid w:val="1FC02F28"/>
    <w:rsid w:val="1FC02FC7"/>
    <w:rsid w:val="1FC64EDC"/>
    <w:rsid w:val="2030A723"/>
    <w:rsid w:val="20362D71"/>
    <w:rsid w:val="20363AFC"/>
    <w:rsid w:val="2040DE27"/>
    <w:rsid w:val="20545B59"/>
    <w:rsid w:val="20715C04"/>
    <w:rsid w:val="20866B88"/>
    <w:rsid w:val="20CCEE31"/>
    <w:rsid w:val="21032BBC"/>
    <w:rsid w:val="2115BDA0"/>
    <w:rsid w:val="21217495"/>
    <w:rsid w:val="21271520"/>
    <w:rsid w:val="212CB394"/>
    <w:rsid w:val="21665AB0"/>
    <w:rsid w:val="21A22968"/>
    <w:rsid w:val="21AA0D93"/>
    <w:rsid w:val="21BDC3D7"/>
    <w:rsid w:val="21D64B50"/>
    <w:rsid w:val="21F18CF8"/>
    <w:rsid w:val="22015210"/>
    <w:rsid w:val="22359F52"/>
    <w:rsid w:val="2240754B"/>
    <w:rsid w:val="22CC8EA5"/>
    <w:rsid w:val="2301F093"/>
    <w:rsid w:val="231AD99F"/>
    <w:rsid w:val="233E0841"/>
    <w:rsid w:val="2345AF83"/>
    <w:rsid w:val="2371EC18"/>
    <w:rsid w:val="2376F84C"/>
    <w:rsid w:val="23B5270A"/>
    <w:rsid w:val="23E6AC98"/>
    <w:rsid w:val="24046FEF"/>
    <w:rsid w:val="240D6DEC"/>
    <w:rsid w:val="241CA981"/>
    <w:rsid w:val="24208C57"/>
    <w:rsid w:val="2428439C"/>
    <w:rsid w:val="2463ABB2"/>
    <w:rsid w:val="24F284EE"/>
    <w:rsid w:val="2500CF03"/>
    <w:rsid w:val="25121679"/>
    <w:rsid w:val="25144F4A"/>
    <w:rsid w:val="2519D39C"/>
    <w:rsid w:val="251EA53A"/>
    <w:rsid w:val="25417818"/>
    <w:rsid w:val="25839305"/>
    <w:rsid w:val="2598FFD8"/>
    <w:rsid w:val="25A499E2"/>
    <w:rsid w:val="25AC4D58"/>
    <w:rsid w:val="25B253D3"/>
    <w:rsid w:val="25BF1635"/>
    <w:rsid w:val="25DDDFC2"/>
    <w:rsid w:val="263BA2E6"/>
    <w:rsid w:val="269338D0"/>
    <w:rsid w:val="269D5D24"/>
    <w:rsid w:val="26CA5FD2"/>
    <w:rsid w:val="26F2EB18"/>
    <w:rsid w:val="2709C859"/>
    <w:rsid w:val="270E3945"/>
    <w:rsid w:val="27156BEA"/>
    <w:rsid w:val="271CB41D"/>
    <w:rsid w:val="2725F626"/>
    <w:rsid w:val="273A0E56"/>
    <w:rsid w:val="276F31B0"/>
    <w:rsid w:val="277E4D98"/>
    <w:rsid w:val="27869F97"/>
    <w:rsid w:val="27BE3996"/>
    <w:rsid w:val="27C01979"/>
    <w:rsid w:val="27E3A712"/>
    <w:rsid w:val="283EEA67"/>
    <w:rsid w:val="284AFBA1"/>
    <w:rsid w:val="2850928D"/>
    <w:rsid w:val="28530030"/>
    <w:rsid w:val="285EDB20"/>
    <w:rsid w:val="28768FAE"/>
    <w:rsid w:val="289AADE6"/>
    <w:rsid w:val="28DA249B"/>
    <w:rsid w:val="28DAD51D"/>
    <w:rsid w:val="28E9140D"/>
    <w:rsid w:val="28EE6480"/>
    <w:rsid w:val="291037E2"/>
    <w:rsid w:val="291F6303"/>
    <w:rsid w:val="2921050E"/>
    <w:rsid w:val="29634219"/>
    <w:rsid w:val="297649D9"/>
    <w:rsid w:val="297B15D8"/>
    <w:rsid w:val="298C3CA0"/>
    <w:rsid w:val="29932D5C"/>
    <w:rsid w:val="29B53DF6"/>
    <w:rsid w:val="29B583D3"/>
    <w:rsid w:val="29C2A564"/>
    <w:rsid w:val="29DE3783"/>
    <w:rsid w:val="2A142DCF"/>
    <w:rsid w:val="2A198AFE"/>
    <w:rsid w:val="2A244A9D"/>
    <w:rsid w:val="2A47C9E7"/>
    <w:rsid w:val="2A6906BF"/>
    <w:rsid w:val="2A7401E7"/>
    <w:rsid w:val="2A829241"/>
    <w:rsid w:val="2AA7D31E"/>
    <w:rsid w:val="2AD7A08A"/>
    <w:rsid w:val="2AE56071"/>
    <w:rsid w:val="2AECAA6A"/>
    <w:rsid w:val="2AF47FBF"/>
    <w:rsid w:val="2B0D72D5"/>
    <w:rsid w:val="2B1ED983"/>
    <w:rsid w:val="2B2F1349"/>
    <w:rsid w:val="2B3E213E"/>
    <w:rsid w:val="2B642FBA"/>
    <w:rsid w:val="2BA56A46"/>
    <w:rsid w:val="2BAD0219"/>
    <w:rsid w:val="2BBCB5A2"/>
    <w:rsid w:val="2BDD7D04"/>
    <w:rsid w:val="2BDECE5A"/>
    <w:rsid w:val="2BFC071B"/>
    <w:rsid w:val="2C126681"/>
    <w:rsid w:val="2C245EC5"/>
    <w:rsid w:val="2C25AC99"/>
    <w:rsid w:val="2C296FBD"/>
    <w:rsid w:val="2C2C39F1"/>
    <w:rsid w:val="2C2C6193"/>
    <w:rsid w:val="2C3BC067"/>
    <w:rsid w:val="2C657743"/>
    <w:rsid w:val="2C8FA464"/>
    <w:rsid w:val="2CAF4B64"/>
    <w:rsid w:val="2CC545B7"/>
    <w:rsid w:val="2CCA1183"/>
    <w:rsid w:val="2D072977"/>
    <w:rsid w:val="2D079B5B"/>
    <w:rsid w:val="2D09F342"/>
    <w:rsid w:val="2D1F3C87"/>
    <w:rsid w:val="2D4E0B81"/>
    <w:rsid w:val="2D69E256"/>
    <w:rsid w:val="2D73A46D"/>
    <w:rsid w:val="2D758EBF"/>
    <w:rsid w:val="2D7B5D20"/>
    <w:rsid w:val="2D7F90F7"/>
    <w:rsid w:val="2D8E6A1B"/>
    <w:rsid w:val="2D98B954"/>
    <w:rsid w:val="2D9F46AA"/>
    <w:rsid w:val="2DABF744"/>
    <w:rsid w:val="2DBD946B"/>
    <w:rsid w:val="2DC32788"/>
    <w:rsid w:val="2DDEC08D"/>
    <w:rsid w:val="2DE0832D"/>
    <w:rsid w:val="2E10AB01"/>
    <w:rsid w:val="2E2A43D9"/>
    <w:rsid w:val="2E2D3677"/>
    <w:rsid w:val="2E65ABB2"/>
    <w:rsid w:val="2E8042CE"/>
    <w:rsid w:val="2E921DF6"/>
    <w:rsid w:val="2EC65491"/>
    <w:rsid w:val="2ECAC74F"/>
    <w:rsid w:val="2EDD556A"/>
    <w:rsid w:val="2EFDB34F"/>
    <w:rsid w:val="2F1A44C8"/>
    <w:rsid w:val="2F375EEB"/>
    <w:rsid w:val="2F594BBE"/>
    <w:rsid w:val="2F91E950"/>
    <w:rsid w:val="2F9CFE18"/>
    <w:rsid w:val="2FBA1034"/>
    <w:rsid w:val="2FBC0942"/>
    <w:rsid w:val="2FD364C9"/>
    <w:rsid w:val="3028F887"/>
    <w:rsid w:val="302A2519"/>
    <w:rsid w:val="303002DE"/>
    <w:rsid w:val="303F317B"/>
    <w:rsid w:val="304FCD9D"/>
    <w:rsid w:val="30521FF7"/>
    <w:rsid w:val="3057919C"/>
    <w:rsid w:val="3079D883"/>
    <w:rsid w:val="308C77FC"/>
    <w:rsid w:val="30910993"/>
    <w:rsid w:val="3096E71A"/>
    <w:rsid w:val="309B63E1"/>
    <w:rsid w:val="30D739B5"/>
    <w:rsid w:val="3168922F"/>
    <w:rsid w:val="318954CD"/>
    <w:rsid w:val="31A71E1C"/>
    <w:rsid w:val="31BBD3F7"/>
    <w:rsid w:val="31C002EC"/>
    <w:rsid w:val="320E3652"/>
    <w:rsid w:val="32226234"/>
    <w:rsid w:val="322969CF"/>
    <w:rsid w:val="322A409B"/>
    <w:rsid w:val="32379452"/>
    <w:rsid w:val="32813C91"/>
    <w:rsid w:val="32A496DC"/>
    <w:rsid w:val="32DAC4E9"/>
    <w:rsid w:val="32F19770"/>
    <w:rsid w:val="33171322"/>
    <w:rsid w:val="33202AAA"/>
    <w:rsid w:val="335E6D3E"/>
    <w:rsid w:val="335FED6A"/>
    <w:rsid w:val="336AF92B"/>
    <w:rsid w:val="33706EFD"/>
    <w:rsid w:val="33A9F2DF"/>
    <w:rsid w:val="33AE8948"/>
    <w:rsid w:val="33CB42FC"/>
    <w:rsid w:val="33DF6930"/>
    <w:rsid w:val="33E7B039"/>
    <w:rsid w:val="33EE82B6"/>
    <w:rsid w:val="33FBAFEC"/>
    <w:rsid w:val="3415E324"/>
    <w:rsid w:val="34515F89"/>
    <w:rsid w:val="34B2E383"/>
    <w:rsid w:val="34DDFA9A"/>
    <w:rsid w:val="34FA8771"/>
    <w:rsid w:val="352286DD"/>
    <w:rsid w:val="3526903E"/>
    <w:rsid w:val="35663B6F"/>
    <w:rsid w:val="3586B713"/>
    <w:rsid w:val="3596C7E7"/>
    <w:rsid w:val="35A8F2C9"/>
    <w:rsid w:val="35AEA287"/>
    <w:rsid w:val="35F8502F"/>
    <w:rsid w:val="36315BAB"/>
    <w:rsid w:val="3634A619"/>
    <w:rsid w:val="36353E9C"/>
    <w:rsid w:val="364C9A21"/>
    <w:rsid w:val="367565B2"/>
    <w:rsid w:val="36887A2E"/>
    <w:rsid w:val="36B0D588"/>
    <w:rsid w:val="36C2609F"/>
    <w:rsid w:val="36D1DF39"/>
    <w:rsid w:val="36DE5D62"/>
    <w:rsid w:val="36E06F5F"/>
    <w:rsid w:val="36E391EA"/>
    <w:rsid w:val="36EBE486"/>
    <w:rsid w:val="36EE6C2D"/>
    <w:rsid w:val="37053807"/>
    <w:rsid w:val="37126757"/>
    <w:rsid w:val="3713F301"/>
    <w:rsid w:val="371BB5FF"/>
    <w:rsid w:val="372A8A33"/>
    <w:rsid w:val="37679E66"/>
    <w:rsid w:val="3791574B"/>
    <w:rsid w:val="37EF748D"/>
    <w:rsid w:val="37FF070D"/>
    <w:rsid w:val="3816C82E"/>
    <w:rsid w:val="383E5008"/>
    <w:rsid w:val="38490838"/>
    <w:rsid w:val="385D8585"/>
    <w:rsid w:val="386E2BDB"/>
    <w:rsid w:val="3886F1A1"/>
    <w:rsid w:val="389A7F39"/>
    <w:rsid w:val="38B122F5"/>
    <w:rsid w:val="38BCB2B4"/>
    <w:rsid w:val="38C30660"/>
    <w:rsid w:val="38D01331"/>
    <w:rsid w:val="38D93C32"/>
    <w:rsid w:val="38F83DC9"/>
    <w:rsid w:val="392186B0"/>
    <w:rsid w:val="3932215E"/>
    <w:rsid w:val="3939E8BB"/>
    <w:rsid w:val="393DEAC9"/>
    <w:rsid w:val="394F1D8F"/>
    <w:rsid w:val="396AEAEE"/>
    <w:rsid w:val="39816710"/>
    <w:rsid w:val="3989B245"/>
    <w:rsid w:val="399C9507"/>
    <w:rsid w:val="39C52933"/>
    <w:rsid w:val="39C72631"/>
    <w:rsid w:val="39C739AA"/>
    <w:rsid w:val="39CD84E9"/>
    <w:rsid w:val="39D71587"/>
    <w:rsid w:val="39DAE2F8"/>
    <w:rsid w:val="3A030C0C"/>
    <w:rsid w:val="3A0488DE"/>
    <w:rsid w:val="3A09F64D"/>
    <w:rsid w:val="3A4CB7BA"/>
    <w:rsid w:val="3A58FC36"/>
    <w:rsid w:val="3A66E7F9"/>
    <w:rsid w:val="3A67D30E"/>
    <w:rsid w:val="3A83518B"/>
    <w:rsid w:val="3A90D3F8"/>
    <w:rsid w:val="3A9AD3AE"/>
    <w:rsid w:val="3A9F4D60"/>
    <w:rsid w:val="3AA2F5BE"/>
    <w:rsid w:val="3AD7A264"/>
    <w:rsid w:val="3AE5D6CE"/>
    <w:rsid w:val="3B26C085"/>
    <w:rsid w:val="3B3657E8"/>
    <w:rsid w:val="3B4BF959"/>
    <w:rsid w:val="3B5EF923"/>
    <w:rsid w:val="3B81E9A7"/>
    <w:rsid w:val="3B91197E"/>
    <w:rsid w:val="3BB0E9B2"/>
    <w:rsid w:val="3BC28AF3"/>
    <w:rsid w:val="3BD2A7C1"/>
    <w:rsid w:val="3BD4832A"/>
    <w:rsid w:val="3BDA7871"/>
    <w:rsid w:val="3BE2CBF0"/>
    <w:rsid w:val="3BFDFB56"/>
    <w:rsid w:val="3C096ADE"/>
    <w:rsid w:val="3C2983C7"/>
    <w:rsid w:val="3C4BA020"/>
    <w:rsid w:val="3C7ECF3A"/>
    <w:rsid w:val="3C8AD584"/>
    <w:rsid w:val="3C9BD500"/>
    <w:rsid w:val="3CD108CA"/>
    <w:rsid w:val="3CDC9F4D"/>
    <w:rsid w:val="3CF7EFF6"/>
    <w:rsid w:val="3D11649B"/>
    <w:rsid w:val="3D178D55"/>
    <w:rsid w:val="3D1C8A1D"/>
    <w:rsid w:val="3D31A223"/>
    <w:rsid w:val="3D3DD2AD"/>
    <w:rsid w:val="3D8AE9EE"/>
    <w:rsid w:val="3DA32EE5"/>
    <w:rsid w:val="3DB229FB"/>
    <w:rsid w:val="3DB6E9A3"/>
    <w:rsid w:val="3DBE4A06"/>
    <w:rsid w:val="3DEC8725"/>
    <w:rsid w:val="3DF1449A"/>
    <w:rsid w:val="3E1A2DF8"/>
    <w:rsid w:val="3E1F3F07"/>
    <w:rsid w:val="3E5004B8"/>
    <w:rsid w:val="3E694243"/>
    <w:rsid w:val="3E7158CE"/>
    <w:rsid w:val="3E9D8DC8"/>
    <w:rsid w:val="3EA4E66C"/>
    <w:rsid w:val="3EBA92E2"/>
    <w:rsid w:val="3F3E61BE"/>
    <w:rsid w:val="3F4E6E99"/>
    <w:rsid w:val="3F4F3D48"/>
    <w:rsid w:val="3F5A720A"/>
    <w:rsid w:val="3F6BE261"/>
    <w:rsid w:val="3F9A872C"/>
    <w:rsid w:val="3FAFFAA0"/>
    <w:rsid w:val="3FBEA530"/>
    <w:rsid w:val="3FFAD96C"/>
    <w:rsid w:val="400AA28F"/>
    <w:rsid w:val="401FC48B"/>
    <w:rsid w:val="402974E0"/>
    <w:rsid w:val="403BF0D8"/>
    <w:rsid w:val="408BCDDD"/>
    <w:rsid w:val="409D9A2D"/>
    <w:rsid w:val="409F3B3F"/>
    <w:rsid w:val="40A5911E"/>
    <w:rsid w:val="40B37F9B"/>
    <w:rsid w:val="40BC2B20"/>
    <w:rsid w:val="40BD7B8C"/>
    <w:rsid w:val="40CB1971"/>
    <w:rsid w:val="40E9166F"/>
    <w:rsid w:val="4100157C"/>
    <w:rsid w:val="411DCDA2"/>
    <w:rsid w:val="414842D7"/>
    <w:rsid w:val="417BD99D"/>
    <w:rsid w:val="417BEC52"/>
    <w:rsid w:val="41D932E9"/>
    <w:rsid w:val="4277BC9C"/>
    <w:rsid w:val="428A5AC6"/>
    <w:rsid w:val="4297DC7C"/>
    <w:rsid w:val="4297EA01"/>
    <w:rsid w:val="42C1C88E"/>
    <w:rsid w:val="42C359AE"/>
    <w:rsid w:val="430DCF5A"/>
    <w:rsid w:val="4319CA2F"/>
    <w:rsid w:val="436DE378"/>
    <w:rsid w:val="439E3056"/>
    <w:rsid w:val="43A3DA11"/>
    <w:rsid w:val="43D67806"/>
    <w:rsid w:val="43DCFBBB"/>
    <w:rsid w:val="43ED77DC"/>
    <w:rsid w:val="440E8F22"/>
    <w:rsid w:val="441C0C49"/>
    <w:rsid w:val="44224E09"/>
    <w:rsid w:val="44262B27"/>
    <w:rsid w:val="442E2302"/>
    <w:rsid w:val="44853799"/>
    <w:rsid w:val="448BDDFB"/>
    <w:rsid w:val="448FBEA0"/>
    <w:rsid w:val="4494909E"/>
    <w:rsid w:val="44AF8E42"/>
    <w:rsid w:val="44D2405B"/>
    <w:rsid w:val="45000859"/>
    <w:rsid w:val="4503724C"/>
    <w:rsid w:val="4539121D"/>
    <w:rsid w:val="454E4740"/>
    <w:rsid w:val="456D8592"/>
    <w:rsid w:val="45729AC6"/>
    <w:rsid w:val="4590DBC5"/>
    <w:rsid w:val="45B9CF36"/>
    <w:rsid w:val="45C203C4"/>
    <w:rsid w:val="45CD24F0"/>
    <w:rsid w:val="45D230B4"/>
    <w:rsid w:val="46293A34"/>
    <w:rsid w:val="464CDA4E"/>
    <w:rsid w:val="46595AFF"/>
    <w:rsid w:val="4675F4A0"/>
    <w:rsid w:val="467DAF86"/>
    <w:rsid w:val="4689BEC6"/>
    <w:rsid w:val="46950B80"/>
    <w:rsid w:val="46B61BD2"/>
    <w:rsid w:val="46C7857A"/>
    <w:rsid w:val="46FB3FEC"/>
    <w:rsid w:val="47205935"/>
    <w:rsid w:val="47614D5F"/>
    <w:rsid w:val="4761C33C"/>
    <w:rsid w:val="47875377"/>
    <w:rsid w:val="479F8DEB"/>
    <w:rsid w:val="47A3432F"/>
    <w:rsid w:val="47E4B20A"/>
    <w:rsid w:val="480746BC"/>
    <w:rsid w:val="4879F8F5"/>
    <w:rsid w:val="48B5F6D3"/>
    <w:rsid w:val="48EC1161"/>
    <w:rsid w:val="4906C0B9"/>
    <w:rsid w:val="493986A1"/>
    <w:rsid w:val="493DB489"/>
    <w:rsid w:val="496B5126"/>
    <w:rsid w:val="4997D1DC"/>
    <w:rsid w:val="49BEB648"/>
    <w:rsid w:val="49C8A2B2"/>
    <w:rsid w:val="49E9A4CD"/>
    <w:rsid w:val="49EF4CE3"/>
    <w:rsid w:val="4A022AE5"/>
    <w:rsid w:val="4A2A3EB3"/>
    <w:rsid w:val="4A2F2C64"/>
    <w:rsid w:val="4A39E044"/>
    <w:rsid w:val="4A3B5D79"/>
    <w:rsid w:val="4A3E3B98"/>
    <w:rsid w:val="4AC4F95A"/>
    <w:rsid w:val="4ACA5F59"/>
    <w:rsid w:val="4ADFB46F"/>
    <w:rsid w:val="4AE00294"/>
    <w:rsid w:val="4AE0EC38"/>
    <w:rsid w:val="4AE866FE"/>
    <w:rsid w:val="4AEA34EB"/>
    <w:rsid w:val="4AED8FAC"/>
    <w:rsid w:val="4B2CCC22"/>
    <w:rsid w:val="4B3406DC"/>
    <w:rsid w:val="4B3FEE75"/>
    <w:rsid w:val="4B64A42A"/>
    <w:rsid w:val="4B673B99"/>
    <w:rsid w:val="4B98D480"/>
    <w:rsid w:val="4BAFC495"/>
    <w:rsid w:val="4BC55A57"/>
    <w:rsid w:val="4BCCF33F"/>
    <w:rsid w:val="4BD98480"/>
    <w:rsid w:val="4BDE2646"/>
    <w:rsid w:val="4BDF5BEF"/>
    <w:rsid w:val="4C2A528A"/>
    <w:rsid w:val="4C3539E1"/>
    <w:rsid w:val="4C3FE9DB"/>
    <w:rsid w:val="4C6CC4C3"/>
    <w:rsid w:val="4C937848"/>
    <w:rsid w:val="4CEF679E"/>
    <w:rsid w:val="4CF1A606"/>
    <w:rsid w:val="4D326C99"/>
    <w:rsid w:val="4DB85E81"/>
    <w:rsid w:val="4DCDB035"/>
    <w:rsid w:val="4E0BDB7E"/>
    <w:rsid w:val="4E1B7192"/>
    <w:rsid w:val="4E1C824B"/>
    <w:rsid w:val="4E43F33E"/>
    <w:rsid w:val="4E50BFC3"/>
    <w:rsid w:val="4E6BA79E"/>
    <w:rsid w:val="4E72EB9F"/>
    <w:rsid w:val="4E7E3252"/>
    <w:rsid w:val="4E833E20"/>
    <w:rsid w:val="4E855317"/>
    <w:rsid w:val="4ECC2389"/>
    <w:rsid w:val="4EFB3F7B"/>
    <w:rsid w:val="4F1A2B8F"/>
    <w:rsid w:val="4F30907C"/>
    <w:rsid w:val="4F729940"/>
    <w:rsid w:val="4FC61E6A"/>
    <w:rsid w:val="4FCCAA43"/>
    <w:rsid w:val="4FE75B47"/>
    <w:rsid w:val="5012ADB1"/>
    <w:rsid w:val="501778AF"/>
    <w:rsid w:val="501BFFF0"/>
    <w:rsid w:val="50246B56"/>
    <w:rsid w:val="5030CC2D"/>
    <w:rsid w:val="503E7823"/>
    <w:rsid w:val="5055037B"/>
    <w:rsid w:val="509D16BC"/>
    <w:rsid w:val="510F7365"/>
    <w:rsid w:val="511987AF"/>
    <w:rsid w:val="5119E621"/>
    <w:rsid w:val="511B01FA"/>
    <w:rsid w:val="514732E0"/>
    <w:rsid w:val="5150D9CF"/>
    <w:rsid w:val="51603B9C"/>
    <w:rsid w:val="5160D0AB"/>
    <w:rsid w:val="518411DB"/>
    <w:rsid w:val="51FC3F95"/>
    <w:rsid w:val="5202F5A2"/>
    <w:rsid w:val="5241BBD1"/>
    <w:rsid w:val="52465A34"/>
    <w:rsid w:val="5276590F"/>
    <w:rsid w:val="527B4AAF"/>
    <w:rsid w:val="528BF3C8"/>
    <w:rsid w:val="52E602B5"/>
    <w:rsid w:val="52ED755B"/>
    <w:rsid w:val="53014E51"/>
    <w:rsid w:val="5312C90C"/>
    <w:rsid w:val="53474DEA"/>
    <w:rsid w:val="535B6A35"/>
    <w:rsid w:val="53683CA2"/>
    <w:rsid w:val="5383463F"/>
    <w:rsid w:val="539813AB"/>
    <w:rsid w:val="53A3E665"/>
    <w:rsid w:val="53CEB09E"/>
    <w:rsid w:val="53EA7349"/>
    <w:rsid w:val="5405E034"/>
    <w:rsid w:val="542C935E"/>
    <w:rsid w:val="544FCEDC"/>
    <w:rsid w:val="5469AA05"/>
    <w:rsid w:val="547EAC17"/>
    <w:rsid w:val="5489F21C"/>
    <w:rsid w:val="54C344DB"/>
    <w:rsid w:val="54E22321"/>
    <w:rsid w:val="54EE9263"/>
    <w:rsid w:val="54F060D9"/>
    <w:rsid w:val="54F2616C"/>
    <w:rsid w:val="54F7C492"/>
    <w:rsid w:val="550C7D63"/>
    <w:rsid w:val="5515467F"/>
    <w:rsid w:val="552C5774"/>
    <w:rsid w:val="552FD1F3"/>
    <w:rsid w:val="553011E4"/>
    <w:rsid w:val="5535E2C5"/>
    <w:rsid w:val="553A9664"/>
    <w:rsid w:val="55807DD8"/>
    <w:rsid w:val="558643AA"/>
    <w:rsid w:val="559FF208"/>
    <w:rsid w:val="55AF6EA8"/>
    <w:rsid w:val="55B66B57"/>
    <w:rsid w:val="55E9AA69"/>
    <w:rsid w:val="55FEF453"/>
    <w:rsid w:val="560A7360"/>
    <w:rsid w:val="560C3092"/>
    <w:rsid w:val="562F1120"/>
    <w:rsid w:val="56424D40"/>
    <w:rsid w:val="56715251"/>
    <w:rsid w:val="56A17FA8"/>
    <w:rsid w:val="56A25D67"/>
    <w:rsid w:val="56D4D32E"/>
    <w:rsid w:val="570DA0D4"/>
    <w:rsid w:val="5714EB19"/>
    <w:rsid w:val="571A2EC4"/>
    <w:rsid w:val="5721355B"/>
    <w:rsid w:val="5744256E"/>
    <w:rsid w:val="5764076B"/>
    <w:rsid w:val="5777B786"/>
    <w:rsid w:val="577F6A60"/>
    <w:rsid w:val="5780AEE4"/>
    <w:rsid w:val="57890E6C"/>
    <w:rsid w:val="57975D05"/>
    <w:rsid w:val="5797DB41"/>
    <w:rsid w:val="57AC1B2D"/>
    <w:rsid w:val="57C942C9"/>
    <w:rsid w:val="57CD11D2"/>
    <w:rsid w:val="57F9C1CE"/>
    <w:rsid w:val="5800A36C"/>
    <w:rsid w:val="580AC893"/>
    <w:rsid w:val="58163CF7"/>
    <w:rsid w:val="5819CBC9"/>
    <w:rsid w:val="581E4DF5"/>
    <w:rsid w:val="585C760C"/>
    <w:rsid w:val="588FEEE1"/>
    <w:rsid w:val="5895040B"/>
    <w:rsid w:val="58A7A369"/>
    <w:rsid w:val="58C251A8"/>
    <w:rsid w:val="58E70F6A"/>
    <w:rsid w:val="591B0F90"/>
    <w:rsid w:val="5958F3CF"/>
    <w:rsid w:val="595D633F"/>
    <w:rsid w:val="5981760A"/>
    <w:rsid w:val="59AB4334"/>
    <w:rsid w:val="59F25285"/>
    <w:rsid w:val="5A0BACF4"/>
    <w:rsid w:val="5A2BBC20"/>
    <w:rsid w:val="5A442041"/>
    <w:rsid w:val="5A5156E9"/>
    <w:rsid w:val="5AB09919"/>
    <w:rsid w:val="5AD880D7"/>
    <w:rsid w:val="5AEB7372"/>
    <w:rsid w:val="5AFCC8AA"/>
    <w:rsid w:val="5B0404C7"/>
    <w:rsid w:val="5B3370B3"/>
    <w:rsid w:val="5B353203"/>
    <w:rsid w:val="5B7B9502"/>
    <w:rsid w:val="5B8E3513"/>
    <w:rsid w:val="5BEC0C90"/>
    <w:rsid w:val="5BF0C259"/>
    <w:rsid w:val="5BFAFDCD"/>
    <w:rsid w:val="5C1D8A82"/>
    <w:rsid w:val="5C84D6E2"/>
    <w:rsid w:val="5CA69219"/>
    <w:rsid w:val="5CAAE43B"/>
    <w:rsid w:val="5CB04913"/>
    <w:rsid w:val="5CF2613E"/>
    <w:rsid w:val="5CF38709"/>
    <w:rsid w:val="5CF87A47"/>
    <w:rsid w:val="5D026FDF"/>
    <w:rsid w:val="5D1C4F50"/>
    <w:rsid w:val="5D29FA6E"/>
    <w:rsid w:val="5D2AEC95"/>
    <w:rsid w:val="5D3041A3"/>
    <w:rsid w:val="5D4F1EBF"/>
    <w:rsid w:val="5D502371"/>
    <w:rsid w:val="5D5C0A6A"/>
    <w:rsid w:val="5D5E6076"/>
    <w:rsid w:val="5D63C418"/>
    <w:rsid w:val="5D7C382E"/>
    <w:rsid w:val="5D966C3B"/>
    <w:rsid w:val="5DA10C00"/>
    <w:rsid w:val="5DC8D8AF"/>
    <w:rsid w:val="5DF166A1"/>
    <w:rsid w:val="5DF177E2"/>
    <w:rsid w:val="5E080508"/>
    <w:rsid w:val="5E0B22B8"/>
    <w:rsid w:val="5E29E357"/>
    <w:rsid w:val="5E38844D"/>
    <w:rsid w:val="5E441FBC"/>
    <w:rsid w:val="5E48AACC"/>
    <w:rsid w:val="5E564425"/>
    <w:rsid w:val="5E8065D5"/>
    <w:rsid w:val="5E939DE7"/>
    <w:rsid w:val="5EAB0A67"/>
    <w:rsid w:val="5EAC3C27"/>
    <w:rsid w:val="5EB5F68A"/>
    <w:rsid w:val="5EFA6494"/>
    <w:rsid w:val="5F23AD12"/>
    <w:rsid w:val="5F2CDDAC"/>
    <w:rsid w:val="5F4631F1"/>
    <w:rsid w:val="5F52FDAD"/>
    <w:rsid w:val="5FBE5D99"/>
    <w:rsid w:val="5FE3048B"/>
    <w:rsid w:val="5FFC57D3"/>
    <w:rsid w:val="60092D57"/>
    <w:rsid w:val="6009ECA1"/>
    <w:rsid w:val="601C4D0F"/>
    <w:rsid w:val="603689AD"/>
    <w:rsid w:val="603FE004"/>
    <w:rsid w:val="606F701B"/>
    <w:rsid w:val="608D2599"/>
    <w:rsid w:val="609D452E"/>
    <w:rsid w:val="60B361C5"/>
    <w:rsid w:val="60CDD7B4"/>
    <w:rsid w:val="60F2214F"/>
    <w:rsid w:val="60FD5811"/>
    <w:rsid w:val="613F3280"/>
    <w:rsid w:val="61448261"/>
    <w:rsid w:val="615F0B3E"/>
    <w:rsid w:val="6175CE77"/>
    <w:rsid w:val="61826439"/>
    <w:rsid w:val="61886356"/>
    <w:rsid w:val="618CE8C2"/>
    <w:rsid w:val="61C90EC1"/>
    <w:rsid w:val="61CAC0AA"/>
    <w:rsid w:val="61D0F7ED"/>
    <w:rsid w:val="61D5B237"/>
    <w:rsid w:val="61DC2533"/>
    <w:rsid w:val="61E4F8BB"/>
    <w:rsid w:val="6206965B"/>
    <w:rsid w:val="620FD9CE"/>
    <w:rsid w:val="6219A5D3"/>
    <w:rsid w:val="6223E51C"/>
    <w:rsid w:val="626CB438"/>
    <w:rsid w:val="627EB8B9"/>
    <w:rsid w:val="62902B8E"/>
    <w:rsid w:val="62AFB8EF"/>
    <w:rsid w:val="62D0CF35"/>
    <w:rsid w:val="62F4E203"/>
    <w:rsid w:val="630CB7E4"/>
    <w:rsid w:val="631A8A96"/>
    <w:rsid w:val="63239E9D"/>
    <w:rsid w:val="633F6148"/>
    <w:rsid w:val="635E3400"/>
    <w:rsid w:val="63609EC0"/>
    <w:rsid w:val="6388723E"/>
    <w:rsid w:val="639103D6"/>
    <w:rsid w:val="63A1099E"/>
    <w:rsid w:val="63A43A2B"/>
    <w:rsid w:val="63F26062"/>
    <w:rsid w:val="63F8B1CC"/>
    <w:rsid w:val="63FC3671"/>
    <w:rsid w:val="6416BAA0"/>
    <w:rsid w:val="6431BC31"/>
    <w:rsid w:val="6442D995"/>
    <w:rsid w:val="644B1310"/>
    <w:rsid w:val="645E293C"/>
    <w:rsid w:val="64831A7C"/>
    <w:rsid w:val="64968AFA"/>
    <w:rsid w:val="64AE79D6"/>
    <w:rsid w:val="64B9792E"/>
    <w:rsid w:val="64BC9B7D"/>
    <w:rsid w:val="64BE79E0"/>
    <w:rsid w:val="6500C4B3"/>
    <w:rsid w:val="6512F350"/>
    <w:rsid w:val="651DC020"/>
    <w:rsid w:val="65445738"/>
    <w:rsid w:val="65465118"/>
    <w:rsid w:val="654B5969"/>
    <w:rsid w:val="654CAE48"/>
    <w:rsid w:val="6553BA1B"/>
    <w:rsid w:val="6556E14C"/>
    <w:rsid w:val="655FBA54"/>
    <w:rsid w:val="6560666C"/>
    <w:rsid w:val="65826067"/>
    <w:rsid w:val="659016B0"/>
    <w:rsid w:val="6590F8B2"/>
    <w:rsid w:val="659C149A"/>
    <w:rsid w:val="65F1B721"/>
    <w:rsid w:val="65FC31F2"/>
    <w:rsid w:val="661A8598"/>
    <w:rsid w:val="661CF29C"/>
    <w:rsid w:val="66363E31"/>
    <w:rsid w:val="665DAFBA"/>
    <w:rsid w:val="666D5EC6"/>
    <w:rsid w:val="6678D66B"/>
    <w:rsid w:val="668D6582"/>
    <w:rsid w:val="66BA6E04"/>
    <w:rsid w:val="66DAEBD0"/>
    <w:rsid w:val="66DE37D2"/>
    <w:rsid w:val="66FDB9C2"/>
    <w:rsid w:val="6708072E"/>
    <w:rsid w:val="670FD7EF"/>
    <w:rsid w:val="67298A56"/>
    <w:rsid w:val="6733B094"/>
    <w:rsid w:val="67467B75"/>
    <w:rsid w:val="67603D29"/>
    <w:rsid w:val="677D910D"/>
    <w:rsid w:val="67B281C7"/>
    <w:rsid w:val="67CBAA24"/>
    <w:rsid w:val="67CC6A44"/>
    <w:rsid w:val="67E1D8D0"/>
    <w:rsid w:val="6811DD90"/>
    <w:rsid w:val="6819E141"/>
    <w:rsid w:val="685657E5"/>
    <w:rsid w:val="68642C69"/>
    <w:rsid w:val="68690DA2"/>
    <w:rsid w:val="68AF6736"/>
    <w:rsid w:val="68BC23B9"/>
    <w:rsid w:val="68D124E7"/>
    <w:rsid w:val="68E17E72"/>
    <w:rsid w:val="68E538DC"/>
    <w:rsid w:val="68E7A423"/>
    <w:rsid w:val="6901095F"/>
    <w:rsid w:val="69034C6B"/>
    <w:rsid w:val="6903FB10"/>
    <w:rsid w:val="6917096F"/>
    <w:rsid w:val="69408F46"/>
    <w:rsid w:val="694D833E"/>
    <w:rsid w:val="69578BCB"/>
    <w:rsid w:val="697A5BDB"/>
    <w:rsid w:val="69D7CDCA"/>
    <w:rsid w:val="69DEE43E"/>
    <w:rsid w:val="69E3D135"/>
    <w:rsid w:val="69EFDBC3"/>
    <w:rsid w:val="69F66C82"/>
    <w:rsid w:val="69FCB3D3"/>
    <w:rsid w:val="6A00455A"/>
    <w:rsid w:val="6A1F0DBC"/>
    <w:rsid w:val="6A291EC3"/>
    <w:rsid w:val="6A2A4793"/>
    <w:rsid w:val="6A2BE5C3"/>
    <w:rsid w:val="6A5B4DBC"/>
    <w:rsid w:val="6A61A9D2"/>
    <w:rsid w:val="6A9810F9"/>
    <w:rsid w:val="6A9E8EC7"/>
    <w:rsid w:val="6AAF55D7"/>
    <w:rsid w:val="6AB4763D"/>
    <w:rsid w:val="6AD8ECF4"/>
    <w:rsid w:val="6AD919B7"/>
    <w:rsid w:val="6AF2A5C0"/>
    <w:rsid w:val="6B31BEBA"/>
    <w:rsid w:val="6B3A58E8"/>
    <w:rsid w:val="6B3B7F48"/>
    <w:rsid w:val="6B3B92B3"/>
    <w:rsid w:val="6B8B643E"/>
    <w:rsid w:val="6B9F38F6"/>
    <w:rsid w:val="6BB7E807"/>
    <w:rsid w:val="6BF7D3D3"/>
    <w:rsid w:val="6C09B382"/>
    <w:rsid w:val="6C10D199"/>
    <w:rsid w:val="6C4AE9B6"/>
    <w:rsid w:val="6C83993E"/>
    <w:rsid w:val="6C8C55FA"/>
    <w:rsid w:val="6C9C0C70"/>
    <w:rsid w:val="6CBBE261"/>
    <w:rsid w:val="6CDF6CCF"/>
    <w:rsid w:val="6CF1A397"/>
    <w:rsid w:val="6CFAA916"/>
    <w:rsid w:val="6D009758"/>
    <w:rsid w:val="6D04C0E9"/>
    <w:rsid w:val="6D084A59"/>
    <w:rsid w:val="6D22C8F5"/>
    <w:rsid w:val="6D35A098"/>
    <w:rsid w:val="6D757720"/>
    <w:rsid w:val="6D955FD2"/>
    <w:rsid w:val="6DAEA443"/>
    <w:rsid w:val="6DCE6678"/>
    <w:rsid w:val="6DE80C9D"/>
    <w:rsid w:val="6E1C0305"/>
    <w:rsid w:val="6E283224"/>
    <w:rsid w:val="6E609DE0"/>
    <w:rsid w:val="6E8A63B8"/>
    <w:rsid w:val="6E9B3C4C"/>
    <w:rsid w:val="6EC9D0B9"/>
    <w:rsid w:val="6EE244F8"/>
    <w:rsid w:val="6F63BD5B"/>
    <w:rsid w:val="6F69D74B"/>
    <w:rsid w:val="6F70A1CD"/>
    <w:rsid w:val="6F85EF07"/>
    <w:rsid w:val="6F96944B"/>
    <w:rsid w:val="6FA2D206"/>
    <w:rsid w:val="6FC9FD1A"/>
    <w:rsid w:val="6FDD5CFE"/>
    <w:rsid w:val="6FE8EF74"/>
    <w:rsid w:val="701D4DA3"/>
    <w:rsid w:val="70362DFD"/>
    <w:rsid w:val="7039513B"/>
    <w:rsid w:val="70519239"/>
    <w:rsid w:val="706407D1"/>
    <w:rsid w:val="7071F752"/>
    <w:rsid w:val="70BBC5BD"/>
    <w:rsid w:val="70C1E420"/>
    <w:rsid w:val="70C44ACF"/>
    <w:rsid w:val="70FEBDE2"/>
    <w:rsid w:val="71106E9F"/>
    <w:rsid w:val="712A6406"/>
    <w:rsid w:val="71362FA9"/>
    <w:rsid w:val="71539093"/>
    <w:rsid w:val="716A25E9"/>
    <w:rsid w:val="71978D14"/>
    <w:rsid w:val="71CDE282"/>
    <w:rsid w:val="71CE1A39"/>
    <w:rsid w:val="71ED6809"/>
    <w:rsid w:val="721F837B"/>
    <w:rsid w:val="724D2836"/>
    <w:rsid w:val="725AD305"/>
    <w:rsid w:val="7265D8D1"/>
    <w:rsid w:val="72761D06"/>
    <w:rsid w:val="728D4715"/>
    <w:rsid w:val="72F52DF3"/>
    <w:rsid w:val="733A04D0"/>
    <w:rsid w:val="73592BCE"/>
    <w:rsid w:val="735B1BFC"/>
    <w:rsid w:val="7369E0A3"/>
    <w:rsid w:val="7370E95F"/>
    <w:rsid w:val="7379B82D"/>
    <w:rsid w:val="738DB880"/>
    <w:rsid w:val="73CC994B"/>
    <w:rsid w:val="73E3D96D"/>
    <w:rsid w:val="73F8957D"/>
    <w:rsid w:val="7400A157"/>
    <w:rsid w:val="7404D7E8"/>
    <w:rsid w:val="74140731"/>
    <w:rsid w:val="74285E0B"/>
    <w:rsid w:val="74A4C92E"/>
    <w:rsid w:val="74AB8239"/>
    <w:rsid w:val="74C4FC08"/>
    <w:rsid w:val="74EA9747"/>
    <w:rsid w:val="74F230E2"/>
    <w:rsid w:val="74F3D48C"/>
    <w:rsid w:val="750F6028"/>
    <w:rsid w:val="7556994E"/>
    <w:rsid w:val="758B449B"/>
    <w:rsid w:val="75CDAB3A"/>
    <w:rsid w:val="75D96DE8"/>
    <w:rsid w:val="75E25F96"/>
    <w:rsid w:val="75E443FA"/>
    <w:rsid w:val="762C0115"/>
    <w:rsid w:val="764947D8"/>
    <w:rsid w:val="76C7763F"/>
    <w:rsid w:val="76D7570F"/>
    <w:rsid w:val="76F563BB"/>
    <w:rsid w:val="772FDABC"/>
    <w:rsid w:val="77430FE7"/>
    <w:rsid w:val="7747B783"/>
    <w:rsid w:val="774C49C9"/>
    <w:rsid w:val="77814EC0"/>
    <w:rsid w:val="77868B14"/>
    <w:rsid w:val="779D51D1"/>
    <w:rsid w:val="779E7462"/>
    <w:rsid w:val="77AA3488"/>
    <w:rsid w:val="77CE80E2"/>
    <w:rsid w:val="77E2489E"/>
    <w:rsid w:val="77EAFCD3"/>
    <w:rsid w:val="780339A2"/>
    <w:rsid w:val="7816DCAE"/>
    <w:rsid w:val="784ABD9C"/>
    <w:rsid w:val="7880C1DB"/>
    <w:rsid w:val="78AD4006"/>
    <w:rsid w:val="78CC0556"/>
    <w:rsid w:val="78EDDE8D"/>
    <w:rsid w:val="79011231"/>
    <w:rsid w:val="794F9DAC"/>
    <w:rsid w:val="795132AA"/>
    <w:rsid w:val="7960055F"/>
    <w:rsid w:val="7998E735"/>
    <w:rsid w:val="79A40C19"/>
    <w:rsid w:val="79BA9EC5"/>
    <w:rsid w:val="79BB4DB8"/>
    <w:rsid w:val="79F45BCA"/>
    <w:rsid w:val="79FA9190"/>
    <w:rsid w:val="7A189136"/>
    <w:rsid w:val="7A24BC6F"/>
    <w:rsid w:val="7A2AFBEC"/>
    <w:rsid w:val="7A2DC068"/>
    <w:rsid w:val="7A603FC6"/>
    <w:rsid w:val="7A67EEAA"/>
    <w:rsid w:val="7AB02DE1"/>
    <w:rsid w:val="7B0A9795"/>
    <w:rsid w:val="7B19135D"/>
    <w:rsid w:val="7B2A69A7"/>
    <w:rsid w:val="7B35B4B0"/>
    <w:rsid w:val="7B4B4672"/>
    <w:rsid w:val="7B5350EB"/>
    <w:rsid w:val="7B5BD422"/>
    <w:rsid w:val="7B784354"/>
    <w:rsid w:val="7B8E2A8E"/>
    <w:rsid w:val="7B9283BD"/>
    <w:rsid w:val="7BC4E4A5"/>
    <w:rsid w:val="7BEE87EA"/>
    <w:rsid w:val="7C027A82"/>
    <w:rsid w:val="7C0CA27B"/>
    <w:rsid w:val="7C0DCD06"/>
    <w:rsid w:val="7C34C46A"/>
    <w:rsid w:val="7C424063"/>
    <w:rsid w:val="7C4772D3"/>
    <w:rsid w:val="7C4F5CBD"/>
    <w:rsid w:val="7C5EB472"/>
    <w:rsid w:val="7C77FC00"/>
    <w:rsid w:val="7C8A4631"/>
    <w:rsid w:val="7C9D8E01"/>
    <w:rsid w:val="7CACD09A"/>
    <w:rsid w:val="7CAE2318"/>
    <w:rsid w:val="7CAF7B21"/>
    <w:rsid w:val="7CB39A86"/>
    <w:rsid w:val="7CBAF2BC"/>
    <w:rsid w:val="7CC64EE8"/>
    <w:rsid w:val="7CF07BAA"/>
    <w:rsid w:val="7D0842FC"/>
    <w:rsid w:val="7D100528"/>
    <w:rsid w:val="7D1D93BD"/>
    <w:rsid w:val="7D2DCC9C"/>
    <w:rsid w:val="7D37D6E1"/>
    <w:rsid w:val="7D433DE8"/>
    <w:rsid w:val="7D905B20"/>
    <w:rsid w:val="7DC0D2DF"/>
    <w:rsid w:val="7DD2D0E2"/>
    <w:rsid w:val="7E2B7002"/>
    <w:rsid w:val="7E3A1C84"/>
    <w:rsid w:val="7E527BED"/>
    <w:rsid w:val="7E5CEBC2"/>
    <w:rsid w:val="7E80468B"/>
    <w:rsid w:val="7E8ACC92"/>
    <w:rsid w:val="7EA0253F"/>
    <w:rsid w:val="7EB0EAC9"/>
    <w:rsid w:val="7EC1A5F6"/>
    <w:rsid w:val="7F0C82CD"/>
    <w:rsid w:val="7F41F5C6"/>
    <w:rsid w:val="7F76C71A"/>
    <w:rsid w:val="7F78A0F9"/>
    <w:rsid w:val="7F9BFD4D"/>
    <w:rsid w:val="7F9C9FE1"/>
    <w:rsid w:val="7FDBCF26"/>
    <w:rsid w:val="7FEF2E9A"/>
    <w:rsid w:val="7FF0D5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73B7D"/>
  <w15:chartTrackingRefBased/>
  <w15:docId w15:val="{ECFD2458-80E6-46FF-9B43-96015E91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1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41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419A6"/>
  </w:style>
  <w:style w:type="character" w:customStyle="1" w:styleId="normaltextrun">
    <w:name w:val="normaltextrun"/>
    <w:basedOn w:val="DefaultParagraphFont"/>
    <w:rsid w:val="005419A6"/>
  </w:style>
  <w:style w:type="character" w:customStyle="1" w:styleId="eop">
    <w:name w:val="eop"/>
    <w:basedOn w:val="DefaultParagraphFont"/>
    <w:rsid w:val="005419A6"/>
  </w:style>
  <w:style w:type="paragraph" w:customStyle="1" w:styleId="outlineelement">
    <w:name w:val="outlineelement"/>
    <w:basedOn w:val="Normal"/>
    <w:rsid w:val="005419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19A6"/>
    <w:rPr>
      <w:color w:val="0000FF"/>
      <w:u w:val="single"/>
    </w:rPr>
  </w:style>
  <w:style w:type="character" w:styleId="FollowedHyperlink">
    <w:name w:val="FollowedHyperlink"/>
    <w:basedOn w:val="DefaultParagraphFont"/>
    <w:uiPriority w:val="99"/>
    <w:semiHidden/>
    <w:unhideWhenUsed/>
    <w:rsid w:val="005419A6"/>
    <w:rPr>
      <w:color w:val="800080"/>
      <w:u w:val="single"/>
    </w:rPr>
  </w:style>
  <w:style w:type="character" w:customStyle="1" w:styleId="fieldrange">
    <w:name w:val="fieldrange"/>
    <w:basedOn w:val="DefaultParagraphFont"/>
    <w:rsid w:val="005419A6"/>
  </w:style>
  <w:style w:type="character" w:customStyle="1" w:styleId="linebreakblob">
    <w:name w:val="linebreakblob"/>
    <w:basedOn w:val="DefaultParagraphFont"/>
    <w:rsid w:val="005419A6"/>
  </w:style>
  <w:style w:type="character" w:customStyle="1" w:styleId="bcx0">
    <w:name w:val="bcx0"/>
    <w:basedOn w:val="DefaultParagraphFont"/>
    <w:rsid w:val="005419A6"/>
  </w:style>
  <w:style w:type="character" w:customStyle="1" w:styleId="wacimagecontainer">
    <w:name w:val="wacimagecontainer"/>
    <w:basedOn w:val="DefaultParagraphFont"/>
    <w:rsid w:val="005419A6"/>
  </w:style>
  <w:style w:type="paragraph" w:styleId="ListParagraph">
    <w:name w:val="List Paragraph"/>
    <w:basedOn w:val="Normal"/>
    <w:uiPriority w:val="34"/>
    <w:qFormat/>
    <w:rsid w:val="005419A6"/>
    <w:pPr>
      <w:spacing w:after="0" w:line="240" w:lineRule="auto"/>
      <w:ind w:left="720"/>
      <w:contextualSpacing/>
    </w:pPr>
    <w:rPr>
      <w:sz w:val="24"/>
      <w:szCs w:val="24"/>
    </w:rPr>
  </w:style>
  <w:style w:type="character" w:customStyle="1" w:styleId="Heading1Char">
    <w:name w:val="Heading 1 Char"/>
    <w:basedOn w:val="DefaultParagraphFont"/>
    <w:link w:val="Heading1"/>
    <w:uiPriority w:val="9"/>
    <w:rsid w:val="00AB5C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C3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5C34"/>
    <w:pPr>
      <w:outlineLvl w:val="9"/>
    </w:pPr>
  </w:style>
  <w:style w:type="paragraph" w:styleId="TOC1">
    <w:name w:val="toc 1"/>
    <w:basedOn w:val="Normal"/>
    <w:next w:val="Normal"/>
    <w:autoRedefine/>
    <w:uiPriority w:val="39"/>
    <w:unhideWhenUsed/>
    <w:rsid w:val="00AB5C34"/>
    <w:pPr>
      <w:spacing w:after="100"/>
    </w:pPr>
  </w:style>
  <w:style w:type="paragraph" w:styleId="TOC2">
    <w:name w:val="toc 2"/>
    <w:basedOn w:val="Normal"/>
    <w:next w:val="Normal"/>
    <w:autoRedefine/>
    <w:uiPriority w:val="39"/>
    <w:unhideWhenUsed/>
    <w:rsid w:val="00AB5C34"/>
    <w:pPr>
      <w:spacing w:after="100"/>
      <w:ind w:left="220"/>
    </w:pPr>
  </w:style>
  <w:style w:type="character" w:styleId="UnresolvedMention">
    <w:name w:val="Unresolved Mention"/>
    <w:basedOn w:val="DefaultParagraphFont"/>
    <w:uiPriority w:val="99"/>
    <w:semiHidden/>
    <w:unhideWhenUsed/>
    <w:rsid w:val="00895080"/>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B233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36F"/>
  </w:style>
  <w:style w:type="paragraph" w:styleId="Footer">
    <w:name w:val="footer"/>
    <w:basedOn w:val="Normal"/>
    <w:link w:val="FooterChar"/>
    <w:uiPriority w:val="99"/>
    <w:semiHidden/>
    <w:unhideWhenUsed/>
    <w:rsid w:val="00B233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36F"/>
  </w:style>
  <w:style w:type="paragraph" w:styleId="CommentSubject">
    <w:name w:val="annotation subject"/>
    <w:basedOn w:val="CommentText"/>
    <w:next w:val="CommentText"/>
    <w:link w:val="CommentSubjectChar"/>
    <w:uiPriority w:val="99"/>
    <w:semiHidden/>
    <w:unhideWhenUsed/>
    <w:rsid w:val="00E96DA4"/>
    <w:rPr>
      <w:b/>
      <w:bCs/>
    </w:rPr>
  </w:style>
  <w:style w:type="character" w:customStyle="1" w:styleId="CommentSubjectChar">
    <w:name w:val="Comment Subject Char"/>
    <w:basedOn w:val="CommentTextChar"/>
    <w:link w:val="CommentSubject"/>
    <w:uiPriority w:val="99"/>
    <w:semiHidden/>
    <w:rsid w:val="00E96DA4"/>
    <w:rPr>
      <w:b/>
      <w:bCs/>
      <w:sz w:val="20"/>
      <w:szCs w:val="20"/>
    </w:rPr>
  </w:style>
  <w:style w:type="paragraph" w:styleId="NormalWeb">
    <w:name w:val="Normal (Web)"/>
    <w:basedOn w:val="Normal"/>
    <w:uiPriority w:val="99"/>
    <w:semiHidden/>
    <w:unhideWhenUsed/>
    <w:rsid w:val="001059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CoverTitle">
    <w:name w:val="TP_Cover_Title"/>
    <w:basedOn w:val="Normal"/>
    <w:qFormat/>
    <w:rsid w:val="00436994"/>
    <w:pPr>
      <w:spacing w:before="2040" w:after="60" w:line="240" w:lineRule="atLeast"/>
    </w:pPr>
    <w:rPr>
      <w:rFonts w:ascii="DINPro-Medium" w:hAnsi="DINPro-Medium"/>
      <w:sz w:val="50"/>
      <w:szCs w:val="24"/>
    </w:rPr>
  </w:style>
  <w:style w:type="paragraph" w:customStyle="1" w:styleId="TPDocType">
    <w:name w:val="TP_Doc_Type"/>
    <w:basedOn w:val="Normal"/>
    <w:next w:val="Normal"/>
    <w:qFormat/>
    <w:rsid w:val="005B2A5C"/>
    <w:pPr>
      <w:spacing w:before="480" w:after="60" w:line="240" w:lineRule="atLeast"/>
    </w:pPr>
    <w:rPr>
      <w:rFonts w:ascii="DINPro-Regular" w:hAnsi="DINPro-Regular"/>
      <w:sz w:val="38"/>
      <w:szCs w:val="24"/>
    </w:rPr>
  </w:style>
  <w:style w:type="table" w:styleId="TableGrid">
    <w:name w:val="Table Grid"/>
    <w:basedOn w:val="TableNormal"/>
    <w:uiPriority w:val="59"/>
    <w:rsid w:val="00CF0F8B"/>
    <w:pPr>
      <w:spacing w:after="0" w:line="240" w:lineRule="auto"/>
    </w:pPr>
    <w:rPr>
      <w:rFonts w:ascii="DINPro-Light" w:hAnsi="DINPro-Ligh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
    <w:name w:val="Cell Heading"/>
    <w:basedOn w:val="Normal"/>
    <w:qFormat/>
    <w:rsid w:val="00CF0F8B"/>
    <w:pPr>
      <w:spacing w:before="60" w:after="20" w:line="240" w:lineRule="atLeast"/>
    </w:pPr>
    <w:rPr>
      <w:rFonts w:ascii="DINPro-Medium" w:hAnsi="DINPro-Medium"/>
    </w:rPr>
  </w:style>
  <w:style w:type="paragraph" w:customStyle="1" w:styleId="CellText">
    <w:name w:val="Cell Text"/>
    <w:basedOn w:val="Normal"/>
    <w:qFormat/>
    <w:rsid w:val="00CF0F8B"/>
    <w:pPr>
      <w:spacing w:before="60" w:after="20" w:line="240" w:lineRule="atLeast"/>
    </w:pPr>
    <w:rPr>
      <w:rFonts w:ascii="DINPro-Light" w:hAnsi="DINPro-Light"/>
      <w:sz w:val="20"/>
      <w:szCs w:val="20"/>
    </w:rPr>
  </w:style>
  <w:style w:type="paragraph" w:styleId="TOC6">
    <w:name w:val="toc 6"/>
    <w:basedOn w:val="Normal"/>
    <w:next w:val="Normal"/>
    <w:autoRedefine/>
    <w:uiPriority w:val="39"/>
    <w:semiHidden/>
    <w:unhideWhenUsed/>
    <w:rsid w:val="002F1AFF"/>
    <w:pPr>
      <w:spacing w:after="100"/>
      <w:ind w:left="1100"/>
    </w:pPr>
  </w:style>
  <w:style w:type="paragraph" w:customStyle="1" w:styleId="Code">
    <w:name w:val="Code"/>
    <w:basedOn w:val="Normal"/>
    <w:qFormat/>
    <w:rsid w:val="0064687C"/>
    <w:pPr>
      <w:shd w:val="clear" w:color="auto" w:fill="F2F2F2" w:themeFill="background1" w:themeFillShade="F2"/>
      <w:spacing w:after="0" w:line="240" w:lineRule="atLeast"/>
      <w:ind w:right="-490"/>
    </w:pPr>
    <w:rPr>
      <w:rFonts w:ascii="Courier New" w:hAnsi="Courier New"/>
      <w:sz w:val="20"/>
      <w:szCs w:val="24"/>
    </w:rPr>
  </w:style>
  <w:style w:type="paragraph" w:styleId="Revision">
    <w:name w:val="Revision"/>
    <w:hidden/>
    <w:uiPriority w:val="99"/>
    <w:semiHidden/>
    <w:rsid w:val="00411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5048">
      <w:bodyDiv w:val="1"/>
      <w:marLeft w:val="0"/>
      <w:marRight w:val="0"/>
      <w:marTop w:val="0"/>
      <w:marBottom w:val="0"/>
      <w:divBdr>
        <w:top w:val="none" w:sz="0" w:space="0" w:color="auto"/>
        <w:left w:val="none" w:sz="0" w:space="0" w:color="auto"/>
        <w:bottom w:val="none" w:sz="0" w:space="0" w:color="auto"/>
        <w:right w:val="none" w:sz="0" w:space="0" w:color="auto"/>
      </w:divBdr>
      <w:divsChild>
        <w:div w:id="81221521">
          <w:blockQuote w:val="1"/>
          <w:marLeft w:val="540"/>
          <w:marRight w:val="0"/>
          <w:marTop w:val="0"/>
          <w:marBottom w:val="0"/>
          <w:divBdr>
            <w:top w:val="none" w:sz="0" w:space="0" w:color="auto"/>
            <w:left w:val="none" w:sz="0" w:space="0" w:color="auto"/>
            <w:bottom w:val="none" w:sz="0" w:space="0" w:color="auto"/>
            <w:right w:val="none" w:sz="0" w:space="0" w:color="auto"/>
          </w:divBdr>
        </w:div>
        <w:div w:id="224723834">
          <w:blockQuote w:val="1"/>
          <w:marLeft w:val="540"/>
          <w:marRight w:val="0"/>
          <w:marTop w:val="0"/>
          <w:marBottom w:val="0"/>
          <w:divBdr>
            <w:top w:val="none" w:sz="0" w:space="0" w:color="auto"/>
            <w:left w:val="none" w:sz="0" w:space="0" w:color="auto"/>
            <w:bottom w:val="none" w:sz="0" w:space="0" w:color="auto"/>
            <w:right w:val="none" w:sz="0" w:space="0" w:color="auto"/>
          </w:divBdr>
        </w:div>
        <w:div w:id="283737019">
          <w:blockQuote w:val="1"/>
          <w:marLeft w:val="540"/>
          <w:marRight w:val="0"/>
          <w:marTop w:val="0"/>
          <w:marBottom w:val="0"/>
          <w:divBdr>
            <w:top w:val="none" w:sz="0" w:space="0" w:color="auto"/>
            <w:left w:val="none" w:sz="0" w:space="0" w:color="auto"/>
            <w:bottom w:val="none" w:sz="0" w:space="0" w:color="auto"/>
            <w:right w:val="none" w:sz="0" w:space="0" w:color="auto"/>
          </w:divBdr>
        </w:div>
        <w:div w:id="327559762">
          <w:blockQuote w:val="1"/>
          <w:marLeft w:val="540"/>
          <w:marRight w:val="0"/>
          <w:marTop w:val="0"/>
          <w:marBottom w:val="0"/>
          <w:divBdr>
            <w:top w:val="none" w:sz="0" w:space="0" w:color="auto"/>
            <w:left w:val="none" w:sz="0" w:space="0" w:color="auto"/>
            <w:bottom w:val="none" w:sz="0" w:space="0" w:color="auto"/>
            <w:right w:val="none" w:sz="0" w:space="0" w:color="auto"/>
          </w:divBdr>
        </w:div>
        <w:div w:id="427042038">
          <w:blockQuote w:val="1"/>
          <w:marLeft w:val="540"/>
          <w:marRight w:val="0"/>
          <w:marTop w:val="0"/>
          <w:marBottom w:val="0"/>
          <w:divBdr>
            <w:top w:val="none" w:sz="0" w:space="0" w:color="auto"/>
            <w:left w:val="none" w:sz="0" w:space="0" w:color="auto"/>
            <w:bottom w:val="none" w:sz="0" w:space="0" w:color="auto"/>
            <w:right w:val="none" w:sz="0" w:space="0" w:color="auto"/>
          </w:divBdr>
        </w:div>
        <w:div w:id="584723401">
          <w:blockQuote w:val="1"/>
          <w:marLeft w:val="540"/>
          <w:marRight w:val="0"/>
          <w:marTop w:val="0"/>
          <w:marBottom w:val="0"/>
          <w:divBdr>
            <w:top w:val="none" w:sz="0" w:space="0" w:color="auto"/>
            <w:left w:val="none" w:sz="0" w:space="0" w:color="auto"/>
            <w:bottom w:val="none" w:sz="0" w:space="0" w:color="auto"/>
            <w:right w:val="none" w:sz="0" w:space="0" w:color="auto"/>
          </w:divBdr>
        </w:div>
        <w:div w:id="884364981">
          <w:blockQuote w:val="1"/>
          <w:marLeft w:val="540"/>
          <w:marRight w:val="0"/>
          <w:marTop w:val="0"/>
          <w:marBottom w:val="0"/>
          <w:divBdr>
            <w:top w:val="none" w:sz="0" w:space="0" w:color="auto"/>
            <w:left w:val="none" w:sz="0" w:space="0" w:color="auto"/>
            <w:bottom w:val="none" w:sz="0" w:space="0" w:color="auto"/>
            <w:right w:val="none" w:sz="0" w:space="0" w:color="auto"/>
          </w:divBdr>
        </w:div>
        <w:div w:id="976105937">
          <w:blockQuote w:val="1"/>
          <w:marLeft w:val="540"/>
          <w:marRight w:val="0"/>
          <w:marTop w:val="0"/>
          <w:marBottom w:val="0"/>
          <w:divBdr>
            <w:top w:val="none" w:sz="0" w:space="0" w:color="auto"/>
            <w:left w:val="none" w:sz="0" w:space="0" w:color="auto"/>
            <w:bottom w:val="none" w:sz="0" w:space="0" w:color="auto"/>
            <w:right w:val="none" w:sz="0" w:space="0" w:color="auto"/>
          </w:divBdr>
        </w:div>
        <w:div w:id="1305623456">
          <w:blockQuote w:val="1"/>
          <w:marLeft w:val="540"/>
          <w:marRight w:val="0"/>
          <w:marTop w:val="0"/>
          <w:marBottom w:val="0"/>
          <w:divBdr>
            <w:top w:val="none" w:sz="0" w:space="0" w:color="auto"/>
            <w:left w:val="none" w:sz="0" w:space="0" w:color="auto"/>
            <w:bottom w:val="none" w:sz="0" w:space="0" w:color="auto"/>
            <w:right w:val="none" w:sz="0" w:space="0" w:color="auto"/>
          </w:divBdr>
        </w:div>
        <w:div w:id="1388070990">
          <w:blockQuote w:val="1"/>
          <w:marLeft w:val="540"/>
          <w:marRight w:val="0"/>
          <w:marTop w:val="0"/>
          <w:marBottom w:val="0"/>
          <w:divBdr>
            <w:top w:val="none" w:sz="0" w:space="0" w:color="auto"/>
            <w:left w:val="none" w:sz="0" w:space="0" w:color="auto"/>
            <w:bottom w:val="none" w:sz="0" w:space="0" w:color="auto"/>
            <w:right w:val="none" w:sz="0" w:space="0" w:color="auto"/>
          </w:divBdr>
        </w:div>
        <w:div w:id="1390417229">
          <w:blockQuote w:val="1"/>
          <w:marLeft w:val="540"/>
          <w:marRight w:val="0"/>
          <w:marTop w:val="0"/>
          <w:marBottom w:val="0"/>
          <w:divBdr>
            <w:top w:val="none" w:sz="0" w:space="0" w:color="auto"/>
            <w:left w:val="none" w:sz="0" w:space="0" w:color="auto"/>
            <w:bottom w:val="none" w:sz="0" w:space="0" w:color="auto"/>
            <w:right w:val="none" w:sz="0" w:space="0" w:color="auto"/>
          </w:divBdr>
        </w:div>
        <w:div w:id="1603755115">
          <w:blockQuote w:val="1"/>
          <w:marLeft w:val="540"/>
          <w:marRight w:val="0"/>
          <w:marTop w:val="0"/>
          <w:marBottom w:val="0"/>
          <w:divBdr>
            <w:top w:val="none" w:sz="0" w:space="0" w:color="auto"/>
            <w:left w:val="none" w:sz="0" w:space="0" w:color="auto"/>
            <w:bottom w:val="none" w:sz="0" w:space="0" w:color="auto"/>
            <w:right w:val="none" w:sz="0" w:space="0" w:color="auto"/>
          </w:divBdr>
        </w:div>
        <w:div w:id="1747528540">
          <w:blockQuote w:val="1"/>
          <w:marLeft w:val="540"/>
          <w:marRight w:val="0"/>
          <w:marTop w:val="0"/>
          <w:marBottom w:val="0"/>
          <w:divBdr>
            <w:top w:val="none" w:sz="0" w:space="0" w:color="auto"/>
            <w:left w:val="none" w:sz="0" w:space="0" w:color="auto"/>
            <w:bottom w:val="none" w:sz="0" w:space="0" w:color="auto"/>
            <w:right w:val="none" w:sz="0" w:space="0" w:color="auto"/>
          </w:divBdr>
        </w:div>
        <w:div w:id="1843620057">
          <w:blockQuote w:val="1"/>
          <w:marLeft w:val="540"/>
          <w:marRight w:val="0"/>
          <w:marTop w:val="0"/>
          <w:marBottom w:val="0"/>
          <w:divBdr>
            <w:top w:val="none" w:sz="0" w:space="0" w:color="auto"/>
            <w:left w:val="none" w:sz="0" w:space="0" w:color="auto"/>
            <w:bottom w:val="none" w:sz="0" w:space="0" w:color="auto"/>
            <w:right w:val="none" w:sz="0" w:space="0" w:color="auto"/>
          </w:divBdr>
        </w:div>
        <w:div w:id="1859655389">
          <w:blockQuote w:val="1"/>
          <w:marLeft w:val="540"/>
          <w:marRight w:val="0"/>
          <w:marTop w:val="0"/>
          <w:marBottom w:val="0"/>
          <w:divBdr>
            <w:top w:val="none" w:sz="0" w:space="0" w:color="auto"/>
            <w:left w:val="none" w:sz="0" w:space="0" w:color="auto"/>
            <w:bottom w:val="none" w:sz="0" w:space="0" w:color="auto"/>
            <w:right w:val="none" w:sz="0" w:space="0" w:color="auto"/>
          </w:divBdr>
        </w:div>
        <w:div w:id="1906646270">
          <w:blockQuote w:val="1"/>
          <w:marLeft w:val="540"/>
          <w:marRight w:val="0"/>
          <w:marTop w:val="0"/>
          <w:marBottom w:val="0"/>
          <w:divBdr>
            <w:top w:val="none" w:sz="0" w:space="0" w:color="auto"/>
            <w:left w:val="none" w:sz="0" w:space="0" w:color="auto"/>
            <w:bottom w:val="none" w:sz="0" w:space="0" w:color="auto"/>
            <w:right w:val="none" w:sz="0" w:space="0" w:color="auto"/>
          </w:divBdr>
        </w:div>
        <w:div w:id="2125881243">
          <w:blockQuote w:val="1"/>
          <w:marLeft w:val="540"/>
          <w:marRight w:val="0"/>
          <w:marTop w:val="0"/>
          <w:marBottom w:val="0"/>
          <w:divBdr>
            <w:top w:val="none" w:sz="0" w:space="0" w:color="auto"/>
            <w:left w:val="none" w:sz="0" w:space="0" w:color="auto"/>
            <w:bottom w:val="none" w:sz="0" w:space="0" w:color="auto"/>
            <w:right w:val="none" w:sz="0" w:space="0" w:color="auto"/>
          </w:divBdr>
        </w:div>
      </w:divsChild>
    </w:div>
    <w:div w:id="378822999">
      <w:bodyDiv w:val="1"/>
      <w:marLeft w:val="0"/>
      <w:marRight w:val="0"/>
      <w:marTop w:val="0"/>
      <w:marBottom w:val="0"/>
      <w:divBdr>
        <w:top w:val="none" w:sz="0" w:space="0" w:color="auto"/>
        <w:left w:val="none" w:sz="0" w:space="0" w:color="auto"/>
        <w:bottom w:val="none" w:sz="0" w:space="0" w:color="auto"/>
        <w:right w:val="none" w:sz="0" w:space="0" w:color="auto"/>
      </w:divBdr>
      <w:divsChild>
        <w:div w:id="13191876">
          <w:marLeft w:val="0"/>
          <w:marRight w:val="0"/>
          <w:marTop w:val="0"/>
          <w:marBottom w:val="0"/>
          <w:divBdr>
            <w:top w:val="none" w:sz="0" w:space="0" w:color="auto"/>
            <w:left w:val="none" w:sz="0" w:space="0" w:color="auto"/>
            <w:bottom w:val="none" w:sz="0" w:space="0" w:color="auto"/>
            <w:right w:val="none" w:sz="0" w:space="0" w:color="auto"/>
          </w:divBdr>
          <w:divsChild>
            <w:div w:id="1022441960">
              <w:marLeft w:val="0"/>
              <w:marRight w:val="0"/>
              <w:marTop w:val="0"/>
              <w:marBottom w:val="0"/>
              <w:divBdr>
                <w:top w:val="none" w:sz="0" w:space="0" w:color="auto"/>
                <w:left w:val="none" w:sz="0" w:space="0" w:color="auto"/>
                <w:bottom w:val="none" w:sz="0" w:space="0" w:color="auto"/>
                <w:right w:val="none" w:sz="0" w:space="0" w:color="auto"/>
              </w:divBdr>
            </w:div>
            <w:div w:id="1179467159">
              <w:marLeft w:val="0"/>
              <w:marRight w:val="0"/>
              <w:marTop w:val="0"/>
              <w:marBottom w:val="0"/>
              <w:divBdr>
                <w:top w:val="none" w:sz="0" w:space="0" w:color="auto"/>
                <w:left w:val="none" w:sz="0" w:space="0" w:color="auto"/>
                <w:bottom w:val="none" w:sz="0" w:space="0" w:color="auto"/>
                <w:right w:val="none" w:sz="0" w:space="0" w:color="auto"/>
              </w:divBdr>
            </w:div>
            <w:div w:id="1466897345">
              <w:marLeft w:val="0"/>
              <w:marRight w:val="0"/>
              <w:marTop w:val="0"/>
              <w:marBottom w:val="0"/>
              <w:divBdr>
                <w:top w:val="none" w:sz="0" w:space="0" w:color="auto"/>
                <w:left w:val="none" w:sz="0" w:space="0" w:color="auto"/>
                <w:bottom w:val="none" w:sz="0" w:space="0" w:color="auto"/>
                <w:right w:val="none" w:sz="0" w:space="0" w:color="auto"/>
              </w:divBdr>
            </w:div>
          </w:divsChild>
        </w:div>
        <w:div w:id="29645999">
          <w:marLeft w:val="0"/>
          <w:marRight w:val="0"/>
          <w:marTop w:val="0"/>
          <w:marBottom w:val="0"/>
          <w:divBdr>
            <w:top w:val="none" w:sz="0" w:space="0" w:color="auto"/>
            <w:left w:val="none" w:sz="0" w:space="0" w:color="auto"/>
            <w:bottom w:val="none" w:sz="0" w:space="0" w:color="auto"/>
            <w:right w:val="none" w:sz="0" w:space="0" w:color="auto"/>
          </w:divBdr>
          <w:divsChild>
            <w:div w:id="41901683">
              <w:marLeft w:val="0"/>
              <w:marRight w:val="0"/>
              <w:marTop w:val="0"/>
              <w:marBottom w:val="0"/>
              <w:divBdr>
                <w:top w:val="none" w:sz="0" w:space="0" w:color="auto"/>
                <w:left w:val="none" w:sz="0" w:space="0" w:color="auto"/>
                <w:bottom w:val="none" w:sz="0" w:space="0" w:color="auto"/>
                <w:right w:val="none" w:sz="0" w:space="0" w:color="auto"/>
              </w:divBdr>
            </w:div>
            <w:div w:id="913583297">
              <w:marLeft w:val="0"/>
              <w:marRight w:val="0"/>
              <w:marTop w:val="0"/>
              <w:marBottom w:val="0"/>
              <w:divBdr>
                <w:top w:val="none" w:sz="0" w:space="0" w:color="auto"/>
                <w:left w:val="none" w:sz="0" w:space="0" w:color="auto"/>
                <w:bottom w:val="none" w:sz="0" w:space="0" w:color="auto"/>
                <w:right w:val="none" w:sz="0" w:space="0" w:color="auto"/>
              </w:divBdr>
            </w:div>
            <w:div w:id="1214658390">
              <w:marLeft w:val="0"/>
              <w:marRight w:val="0"/>
              <w:marTop w:val="0"/>
              <w:marBottom w:val="0"/>
              <w:divBdr>
                <w:top w:val="none" w:sz="0" w:space="0" w:color="auto"/>
                <w:left w:val="none" w:sz="0" w:space="0" w:color="auto"/>
                <w:bottom w:val="none" w:sz="0" w:space="0" w:color="auto"/>
                <w:right w:val="none" w:sz="0" w:space="0" w:color="auto"/>
              </w:divBdr>
            </w:div>
          </w:divsChild>
        </w:div>
        <w:div w:id="74403485">
          <w:marLeft w:val="0"/>
          <w:marRight w:val="0"/>
          <w:marTop w:val="0"/>
          <w:marBottom w:val="0"/>
          <w:divBdr>
            <w:top w:val="none" w:sz="0" w:space="0" w:color="auto"/>
            <w:left w:val="none" w:sz="0" w:space="0" w:color="auto"/>
            <w:bottom w:val="none" w:sz="0" w:space="0" w:color="auto"/>
            <w:right w:val="none" w:sz="0" w:space="0" w:color="auto"/>
          </w:divBdr>
          <w:divsChild>
            <w:div w:id="54865009">
              <w:marLeft w:val="0"/>
              <w:marRight w:val="0"/>
              <w:marTop w:val="0"/>
              <w:marBottom w:val="0"/>
              <w:divBdr>
                <w:top w:val="none" w:sz="0" w:space="0" w:color="auto"/>
                <w:left w:val="none" w:sz="0" w:space="0" w:color="auto"/>
                <w:bottom w:val="none" w:sz="0" w:space="0" w:color="auto"/>
                <w:right w:val="none" w:sz="0" w:space="0" w:color="auto"/>
              </w:divBdr>
            </w:div>
            <w:div w:id="444815144">
              <w:marLeft w:val="0"/>
              <w:marRight w:val="0"/>
              <w:marTop w:val="0"/>
              <w:marBottom w:val="0"/>
              <w:divBdr>
                <w:top w:val="none" w:sz="0" w:space="0" w:color="auto"/>
                <w:left w:val="none" w:sz="0" w:space="0" w:color="auto"/>
                <w:bottom w:val="none" w:sz="0" w:space="0" w:color="auto"/>
                <w:right w:val="none" w:sz="0" w:space="0" w:color="auto"/>
              </w:divBdr>
            </w:div>
            <w:div w:id="595554976">
              <w:marLeft w:val="0"/>
              <w:marRight w:val="0"/>
              <w:marTop w:val="0"/>
              <w:marBottom w:val="0"/>
              <w:divBdr>
                <w:top w:val="none" w:sz="0" w:space="0" w:color="auto"/>
                <w:left w:val="none" w:sz="0" w:space="0" w:color="auto"/>
                <w:bottom w:val="none" w:sz="0" w:space="0" w:color="auto"/>
                <w:right w:val="none" w:sz="0" w:space="0" w:color="auto"/>
              </w:divBdr>
            </w:div>
            <w:div w:id="1497988456">
              <w:marLeft w:val="0"/>
              <w:marRight w:val="0"/>
              <w:marTop w:val="0"/>
              <w:marBottom w:val="0"/>
              <w:divBdr>
                <w:top w:val="none" w:sz="0" w:space="0" w:color="auto"/>
                <w:left w:val="none" w:sz="0" w:space="0" w:color="auto"/>
                <w:bottom w:val="none" w:sz="0" w:space="0" w:color="auto"/>
                <w:right w:val="none" w:sz="0" w:space="0" w:color="auto"/>
              </w:divBdr>
            </w:div>
          </w:divsChild>
        </w:div>
        <w:div w:id="96491286">
          <w:marLeft w:val="0"/>
          <w:marRight w:val="0"/>
          <w:marTop w:val="0"/>
          <w:marBottom w:val="0"/>
          <w:divBdr>
            <w:top w:val="none" w:sz="0" w:space="0" w:color="auto"/>
            <w:left w:val="none" w:sz="0" w:space="0" w:color="auto"/>
            <w:bottom w:val="none" w:sz="0" w:space="0" w:color="auto"/>
            <w:right w:val="none" w:sz="0" w:space="0" w:color="auto"/>
          </w:divBdr>
        </w:div>
        <w:div w:id="109324436">
          <w:marLeft w:val="0"/>
          <w:marRight w:val="0"/>
          <w:marTop w:val="0"/>
          <w:marBottom w:val="0"/>
          <w:divBdr>
            <w:top w:val="none" w:sz="0" w:space="0" w:color="auto"/>
            <w:left w:val="none" w:sz="0" w:space="0" w:color="auto"/>
            <w:bottom w:val="none" w:sz="0" w:space="0" w:color="auto"/>
            <w:right w:val="none" w:sz="0" w:space="0" w:color="auto"/>
          </w:divBdr>
          <w:divsChild>
            <w:div w:id="429279227">
              <w:marLeft w:val="0"/>
              <w:marRight w:val="0"/>
              <w:marTop w:val="0"/>
              <w:marBottom w:val="0"/>
              <w:divBdr>
                <w:top w:val="none" w:sz="0" w:space="0" w:color="auto"/>
                <w:left w:val="none" w:sz="0" w:space="0" w:color="auto"/>
                <w:bottom w:val="none" w:sz="0" w:space="0" w:color="auto"/>
                <w:right w:val="none" w:sz="0" w:space="0" w:color="auto"/>
              </w:divBdr>
            </w:div>
          </w:divsChild>
        </w:div>
        <w:div w:id="166940089">
          <w:marLeft w:val="0"/>
          <w:marRight w:val="0"/>
          <w:marTop w:val="0"/>
          <w:marBottom w:val="0"/>
          <w:divBdr>
            <w:top w:val="none" w:sz="0" w:space="0" w:color="auto"/>
            <w:left w:val="none" w:sz="0" w:space="0" w:color="auto"/>
            <w:bottom w:val="none" w:sz="0" w:space="0" w:color="auto"/>
            <w:right w:val="none" w:sz="0" w:space="0" w:color="auto"/>
          </w:divBdr>
          <w:divsChild>
            <w:div w:id="947810434">
              <w:marLeft w:val="0"/>
              <w:marRight w:val="0"/>
              <w:marTop w:val="0"/>
              <w:marBottom w:val="0"/>
              <w:divBdr>
                <w:top w:val="none" w:sz="0" w:space="0" w:color="auto"/>
                <w:left w:val="none" w:sz="0" w:space="0" w:color="auto"/>
                <w:bottom w:val="none" w:sz="0" w:space="0" w:color="auto"/>
                <w:right w:val="none" w:sz="0" w:space="0" w:color="auto"/>
              </w:divBdr>
            </w:div>
            <w:div w:id="1178039520">
              <w:marLeft w:val="0"/>
              <w:marRight w:val="0"/>
              <w:marTop w:val="0"/>
              <w:marBottom w:val="0"/>
              <w:divBdr>
                <w:top w:val="none" w:sz="0" w:space="0" w:color="auto"/>
                <w:left w:val="none" w:sz="0" w:space="0" w:color="auto"/>
                <w:bottom w:val="none" w:sz="0" w:space="0" w:color="auto"/>
                <w:right w:val="none" w:sz="0" w:space="0" w:color="auto"/>
              </w:divBdr>
            </w:div>
            <w:div w:id="1190295734">
              <w:marLeft w:val="0"/>
              <w:marRight w:val="0"/>
              <w:marTop w:val="0"/>
              <w:marBottom w:val="0"/>
              <w:divBdr>
                <w:top w:val="none" w:sz="0" w:space="0" w:color="auto"/>
                <w:left w:val="none" w:sz="0" w:space="0" w:color="auto"/>
                <w:bottom w:val="none" w:sz="0" w:space="0" w:color="auto"/>
                <w:right w:val="none" w:sz="0" w:space="0" w:color="auto"/>
              </w:divBdr>
            </w:div>
            <w:div w:id="1228952351">
              <w:marLeft w:val="0"/>
              <w:marRight w:val="0"/>
              <w:marTop w:val="0"/>
              <w:marBottom w:val="0"/>
              <w:divBdr>
                <w:top w:val="none" w:sz="0" w:space="0" w:color="auto"/>
                <w:left w:val="none" w:sz="0" w:space="0" w:color="auto"/>
                <w:bottom w:val="none" w:sz="0" w:space="0" w:color="auto"/>
                <w:right w:val="none" w:sz="0" w:space="0" w:color="auto"/>
              </w:divBdr>
            </w:div>
            <w:div w:id="1689402502">
              <w:marLeft w:val="0"/>
              <w:marRight w:val="0"/>
              <w:marTop w:val="0"/>
              <w:marBottom w:val="0"/>
              <w:divBdr>
                <w:top w:val="none" w:sz="0" w:space="0" w:color="auto"/>
                <w:left w:val="none" w:sz="0" w:space="0" w:color="auto"/>
                <w:bottom w:val="none" w:sz="0" w:space="0" w:color="auto"/>
                <w:right w:val="none" w:sz="0" w:space="0" w:color="auto"/>
              </w:divBdr>
            </w:div>
          </w:divsChild>
        </w:div>
        <w:div w:id="207227385">
          <w:marLeft w:val="0"/>
          <w:marRight w:val="0"/>
          <w:marTop w:val="0"/>
          <w:marBottom w:val="0"/>
          <w:divBdr>
            <w:top w:val="none" w:sz="0" w:space="0" w:color="auto"/>
            <w:left w:val="none" w:sz="0" w:space="0" w:color="auto"/>
            <w:bottom w:val="none" w:sz="0" w:space="0" w:color="auto"/>
            <w:right w:val="none" w:sz="0" w:space="0" w:color="auto"/>
          </w:divBdr>
          <w:divsChild>
            <w:div w:id="1952933098">
              <w:marLeft w:val="0"/>
              <w:marRight w:val="0"/>
              <w:marTop w:val="0"/>
              <w:marBottom w:val="0"/>
              <w:divBdr>
                <w:top w:val="none" w:sz="0" w:space="0" w:color="auto"/>
                <w:left w:val="none" w:sz="0" w:space="0" w:color="auto"/>
                <w:bottom w:val="none" w:sz="0" w:space="0" w:color="auto"/>
                <w:right w:val="none" w:sz="0" w:space="0" w:color="auto"/>
              </w:divBdr>
            </w:div>
            <w:div w:id="2035762314">
              <w:marLeft w:val="0"/>
              <w:marRight w:val="0"/>
              <w:marTop w:val="0"/>
              <w:marBottom w:val="0"/>
              <w:divBdr>
                <w:top w:val="none" w:sz="0" w:space="0" w:color="auto"/>
                <w:left w:val="none" w:sz="0" w:space="0" w:color="auto"/>
                <w:bottom w:val="none" w:sz="0" w:space="0" w:color="auto"/>
                <w:right w:val="none" w:sz="0" w:space="0" w:color="auto"/>
              </w:divBdr>
            </w:div>
          </w:divsChild>
        </w:div>
        <w:div w:id="213739170">
          <w:marLeft w:val="0"/>
          <w:marRight w:val="0"/>
          <w:marTop w:val="0"/>
          <w:marBottom w:val="0"/>
          <w:divBdr>
            <w:top w:val="none" w:sz="0" w:space="0" w:color="auto"/>
            <w:left w:val="none" w:sz="0" w:space="0" w:color="auto"/>
            <w:bottom w:val="none" w:sz="0" w:space="0" w:color="auto"/>
            <w:right w:val="none" w:sz="0" w:space="0" w:color="auto"/>
          </w:divBdr>
          <w:divsChild>
            <w:div w:id="1432698780">
              <w:marLeft w:val="0"/>
              <w:marRight w:val="0"/>
              <w:marTop w:val="0"/>
              <w:marBottom w:val="0"/>
              <w:divBdr>
                <w:top w:val="none" w:sz="0" w:space="0" w:color="auto"/>
                <w:left w:val="none" w:sz="0" w:space="0" w:color="auto"/>
                <w:bottom w:val="none" w:sz="0" w:space="0" w:color="auto"/>
                <w:right w:val="none" w:sz="0" w:space="0" w:color="auto"/>
              </w:divBdr>
            </w:div>
            <w:div w:id="1596133219">
              <w:marLeft w:val="0"/>
              <w:marRight w:val="0"/>
              <w:marTop w:val="0"/>
              <w:marBottom w:val="0"/>
              <w:divBdr>
                <w:top w:val="none" w:sz="0" w:space="0" w:color="auto"/>
                <w:left w:val="none" w:sz="0" w:space="0" w:color="auto"/>
                <w:bottom w:val="none" w:sz="0" w:space="0" w:color="auto"/>
                <w:right w:val="none" w:sz="0" w:space="0" w:color="auto"/>
              </w:divBdr>
            </w:div>
            <w:div w:id="1911766724">
              <w:marLeft w:val="0"/>
              <w:marRight w:val="0"/>
              <w:marTop w:val="0"/>
              <w:marBottom w:val="0"/>
              <w:divBdr>
                <w:top w:val="none" w:sz="0" w:space="0" w:color="auto"/>
                <w:left w:val="none" w:sz="0" w:space="0" w:color="auto"/>
                <w:bottom w:val="none" w:sz="0" w:space="0" w:color="auto"/>
                <w:right w:val="none" w:sz="0" w:space="0" w:color="auto"/>
              </w:divBdr>
            </w:div>
            <w:div w:id="1926839026">
              <w:marLeft w:val="0"/>
              <w:marRight w:val="0"/>
              <w:marTop w:val="0"/>
              <w:marBottom w:val="0"/>
              <w:divBdr>
                <w:top w:val="none" w:sz="0" w:space="0" w:color="auto"/>
                <w:left w:val="none" w:sz="0" w:space="0" w:color="auto"/>
                <w:bottom w:val="none" w:sz="0" w:space="0" w:color="auto"/>
                <w:right w:val="none" w:sz="0" w:space="0" w:color="auto"/>
              </w:divBdr>
            </w:div>
            <w:div w:id="2066179866">
              <w:marLeft w:val="0"/>
              <w:marRight w:val="0"/>
              <w:marTop w:val="0"/>
              <w:marBottom w:val="0"/>
              <w:divBdr>
                <w:top w:val="none" w:sz="0" w:space="0" w:color="auto"/>
                <w:left w:val="none" w:sz="0" w:space="0" w:color="auto"/>
                <w:bottom w:val="none" w:sz="0" w:space="0" w:color="auto"/>
                <w:right w:val="none" w:sz="0" w:space="0" w:color="auto"/>
              </w:divBdr>
            </w:div>
          </w:divsChild>
        </w:div>
        <w:div w:id="227763376">
          <w:marLeft w:val="0"/>
          <w:marRight w:val="0"/>
          <w:marTop w:val="0"/>
          <w:marBottom w:val="0"/>
          <w:divBdr>
            <w:top w:val="none" w:sz="0" w:space="0" w:color="auto"/>
            <w:left w:val="none" w:sz="0" w:space="0" w:color="auto"/>
            <w:bottom w:val="none" w:sz="0" w:space="0" w:color="auto"/>
            <w:right w:val="none" w:sz="0" w:space="0" w:color="auto"/>
          </w:divBdr>
        </w:div>
        <w:div w:id="237403503">
          <w:marLeft w:val="0"/>
          <w:marRight w:val="0"/>
          <w:marTop w:val="0"/>
          <w:marBottom w:val="0"/>
          <w:divBdr>
            <w:top w:val="none" w:sz="0" w:space="0" w:color="auto"/>
            <w:left w:val="none" w:sz="0" w:space="0" w:color="auto"/>
            <w:bottom w:val="none" w:sz="0" w:space="0" w:color="auto"/>
            <w:right w:val="none" w:sz="0" w:space="0" w:color="auto"/>
          </w:divBdr>
        </w:div>
        <w:div w:id="248662102">
          <w:marLeft w:val="0"/>
          <w:marRight w:val="0"/>
          <w:marTop w:val="0"/>
          <w:marBottom w:val="0"/>
          <w:divBdr>
            <w:top w:val="none" w:sz="0" w:space="0" w:color="auto"/>
            <w:left w:val="none" w:sz="0" w:space="0" w:color="auto"/>
            <w:bottom w:val="none" w:sz="0" w:space="0" w:color="auto"/>
            <w:right w:val="none" w:sz="0" w:space="0" w:color="auto"/>
          </w:divBdr>
        </w:div>
        <w:div w:id="256713539">
          <w:marLeft w:val="0"/>
          <w:marRight w:val="0"/>
          <w:marTop w:val="0"/>
          <w:marBottom w:val="0"/>
          <w:divBdr>
            <w:top w:val="none" w:sz="0" w:space="0" w:color="auto"/>
            <w:left w:val="none" w:sz="0" w:space="0" w:color="auto"/>
            <w:bottom w:val="none" w:sz="0" w:space="0" w:color="auto"/>
            <w:right w:val="none" w:sz="0" w:space="0" w:color="auto"/>
          </w:divBdr>
        </w:div>
        <w:div w:id="271521758">
          <w:marLeft w:val="0"/>
          <w:marRight w:val="0"/>
          <w:marTop w:val="0"/>
          <w:marBottom w:val="0"/>
          <w:divBdr>
            <w:top w:val="none" w:sz="0" w:space="0" w:color="auto"/>
            <w:left w:val="none" w:sz="0" w:space="0" w:color="auto"/>
            <w:bottom w:val="none" w:sz="0" w:space="0" w:color="auto"/>
            <w:right w:val="none" w:sz="0" w:space="0" w:color="auto"/>
          </w:divBdr>
        </w:div>
        <w:div w:id="290402548">
          <w:marLeft w:val="0"/>
          <w:marRight w:val="0"/>
          <w:marTop w:val="0"/>
          <w:marBottom w:val="0"/>
          <w:divBdr>
            <w:top w:val="none" w:sz="0" w:space="0" w:color="auto"/>
            <w:left w:val="none" w:sz="0" w:space="0" w:color="auto"/>
            <w:bottom w:val="none" w:sz="0" w:space="0" w:color="auto"/>
            <w:right w:val="none" w:sz="0" w:space="0" w:color="auto"/>
          </w:divBdr>
          <w:divsChild>
            <w:div w:id="341670064">
              <w:marLeft w:val="0"/>
              <w:marRight w:val="0"/>
              <w:marTop w:val="0"/>
              <w:marBottom w:val="0"/>
              <w:divBdr>
                <w:top w:val="none" w:sz="0" w:space="0" w:color="auto"/>
                <w:left w:val="none" w:sz="0" w:space="0" w:color="auto"/>
                <w:bottom w:val="none" w:sz="0" w:space="0" w:color="auto"/>
                <w:right w:val="none" w:sz="0" w:space="0" w:color="auto"/>
              </w:divBdr>
            </w:div>
            <w:div w:id="591594843">
              <w:marLeft w:val="0"/>
              <w:marRight w:val="0"/>
              <w:marTop w:val="0"/>
              <w:marBottom w:val="0"/>
              <w:divBdr>
                <w:top w:val="none" w:sz="0" w:space="0" w:color="auto"/>
                <w:left w:val="none" w:sz="0" w:space="0" w:color="auto"/>
                <w:bottom w:val="none" w:sz="0" w:space="0" w:color="auto"/>
                <w:right w:val="none" w:sz="0" w:space="0" w:color="auto"/>
              </w:divBdr>
            </w:div>
            <w:div w:id="1005982615">
              <w:marLeft w:val="0"/>
              <w:marRight w:val="0"/>
              <w:marTop w:val="0"/>
              <w:marBottom w:val="0"/>
              <w:divBdr>
                <w:top w:val="none" w:sz="0" w:space="0" w:color="auto"/>
                <w:left w:val="none" w:sz="0" w:space="0" w:color="auto"/>
                <w:bottom w:val="none" w:sz="0" w:space="0" w:color="auto"/>
                <w:right w:val="none" w:sz="0" w:space="0" w:color="auto"/>
              </w:divBdr>
            </w:div>
            <w:div w:id="1387488409">
              <w:marLeft w:val="0"/>
              <w:marRight w:val="0"/>
              <w:marTop w:val="0"/>
              <w:marBottom w:val="0"/>
              <w:divBdr>
                <w:top w:val="none" w:sz="0" w:space="0" w:color="auto"/>
                <w:left w:val="none" w:sz="0" w:space="0" w:color="auto"/>
                <w:bottom w:val="none" w:sz="0" w:space="0" w:color="auto"/>
                <w:right w:val="none" w:sz="0" w:space="0" w:color="auto"/>
              </w:divBdr>
            </w:div>
            <w:div w:id="1930187342">
              <w:marLeft w:val="0"/>
              <w:marRight w:val="0"/>
              <w:marTop w:val="0"/>
              <w:marBottom w:val="0"/>
              <w:divBdr>
                <w:top w:val="none" w:sz="0" w:space="0" w:color="auto"/>
                <w:left w:val="none" w:sz="0" w:space="0" w:color="auto"/>
                <w:bottom w:val="none" w:sz="0" w:space="0" w:color="auto"/>
                <w:right w:val="none" w:sz="0" w:space="0" w:color="auto"/>
              </w:divBdr>
            </w:div>
          </w:divsChild>
        </w:div>
        <w:div w:id="293365973">
          <w:marLeft w:val="0"/>
          <w:marRight w:val="0"/>
          <w:marTop w:val="0"/>
          <w:marBottom w:val="0"/>
          <w:divBdr>
            <w:top w:val="none" w:sz="0" w:space="0" w:color="auto"/>
            <w:left w:val="none" w:sz="0" w:space="0" w:color="auto"/>
            <w:bottom w:val="none" w:sz="0" w:space="0" w:color="auto"/>
            <w:right w:val="none" w:sz="0" w:space="0" w:color="auto"/>
          </w:divBdr>
        </w:div>
        <w:div w:id="357243257">
          <w:marLeft w:val="0"/>
          <w:marRight w:val="0"/>
          <w:marTop w:val="0"/>
          <w:marBottom w:val="0"/>
          <w:divBdr>
            <w:top w:val="none" w:sz="0" w:space="0" w:color="auto"/>
            <w:left w:val="none" w:sz="0" w:space="0" w:color="auto"/>
            <w:bottom w:val="none" w:sz="0" w:space="0" w:color="auto"/>
            <w:right w:val="none" w:sz="0" w:space="0" w:color="auto"/>
          </w:divBdr>
        </w:div>
        <w:div w:id="382410791">
          <w:marLeft w:val="0"/>
          <w:marRight w:val="0"/>
          <w:marTop w:val="0"/>
          <w:marBottom w:val="0"/>
          <w:divBdr>
            <w:top w:val="none" w:sz="0" w:space="0" w:color="auto"/>
            <w:left w:val="none" w:sz="0" w:space="0" w:color="auto"/>
            <w:bottom w:val="none" w:sz="0" w:space="0" w:color="auto"/>
            <w:right w:val="none" w:sz="0" w:space="0" w:color="auto"/>
          </w:divBdr>
        </w:div>
        <w:div w:id="390806516">
          <w:marLeft w:val="0"/>
          <w:marRight w:val="0"/>
          <w:marTop w:val="0"/>
          <w:marBottom w:val="0"/>
          <w:divBdr>
            <w:top w:val="none" w:sz="0" w:space="0" w:color="auto"/>
            <w:left w:val="none" w:sz="0" w:space="0" w:color="auto"/>
            <w:bottom w:val="none" w:sz="0" w:space="0" w:color="auto"/>
            <w:right w:val="none" w:sz="0" w:space="0" w:color="auto"/>
          </w:divBdr>
        </w:div>
        <w:div w:id="418406527">
          <w:marLeft w:val="0"/>
          <w:marRight w:val="0"/>
          <w:marTop w:val="0"/>
          <w:marBottom w:val="0"/>
          <w:divBdr>
            <w:top w:val="none" w:sz="0" w:space="0" w:color="auto"/>
            <w:left w:val="none" w:sz="0" w:space="0" w:color="auto"/>
            <w:bottom w:val="none" w:sz="0" w:space="0" w:color="auto"/>
            <w:right w:val="none" w:sz="0" w:space="0" w:color="auto"/>
          </w:divBdr>
        </w:div>
        <w:div w:id="428893199">
          <w:marLeft w:val="0"/>
          <w:marRight w:val="0"/>
          <w:marTop w:val="0"/>
          <w:marBottom w:val="0"/>
          <w:divBdr>
            <w:top w:val="none" w:sz="0" w:space="0" w:color="auto"/>
            <w:left w:val="none" w:sz="0" w:space="0" w:color="auto"/>
            <w:bottom w:val="none" w:sz="0" w:space="0" w:color="auto"/>
            <w:right w:val="none" w:sz="0" w:space="0" w:color="auto"/>
          </w:divBdr>
        </w:div>
        <w:div w:id="436488380">
          <w:marLeft w:val="0"/>
          <w:marRight w:val="0"/>
          <w:marTop w:val="0"/>
          <w:marBottom w:val="0"/>
          <w:divBdr>
            <w:top w:val="none" w:sz="0" w:space="0" w:color="auto"/>
            <w:left w:val="none" w:sz="0" w:space="0" w:color="auto"/>
            <w:bottom w:val="none" w:sz="0" w:space="0" w:color="auto"/>
            <w:right w:val="none" w:sz="0" w:space="0" w:color="auto"/>
          </w:divBdr>
        </w:div>
        <w:div w:id="458646545">
          <w:marLeft w:val="0"/>
          <w:marRight w:val="0"/>
          <w:marTop w:val="0"/>
          <w:marBottom w:val="0"/>
          <w:divBdr>
            <w:top w:val="none" w:sz="0" w:space="0" w:color="auto"/>
            <w:left w:val="none" w:sz="0" w:space="0" w:color="auto"/>
            <w:bottom w:val="none" w:sz="0" w:space="0" w:color="auto"/>
            <w:right w:val="none" w:sz="0" w:space="0" w:color="auto"/>
          </w:divBdr>
          <w:divsChild>
            <w:div w:id="47388618">
              <w:marLeft w:val="0"/>
              <w:marRight w:val="0"/>
              <w:marTop w:val="0"/>
              <w:marBottom w:val="0"/>
              <w:divBdr>
                <w:top w:val="none" w:sz="0" w:space="0" w:color="auto"/>
                <w:left w:val="none" w:sz="0" w:space="0" w:color="auto"/>
                <w:bottom w:val="none" w:sz="0" w:space="0" w:color="auto"/>
                <w:right w:val="none" w:sz="0" w:space="0" w:color="auto"/>
              </w:divBdr>
            </w:div>
            <w:div w:id="122120915">
              <w:marLeft w:val="0"/>
              <w:marRight w:val="0"/>
              <w:marTop w:val="0"/>
              <w:marBottom w:val="0"/>
              <w:divBdr>
                <w:top w:val="none" w:sz="0" w:space="0" w:color="auto"/>
                <w:left w:val="none" w:sz="0" w:space="0" w:color="auto"/>
                <w:bottom w:val="none" w:sz="0" w:space="0" w:color="auto"/>
                <w:right w:val="none" w:sz="0" w:space="0" w:color="auto"/>
              </w:divBdr>
            </w:div>
            <w:div w:id="816729734">
              <w:marLeft w:val="0"/>
              <w:marRight w:val="0"/>
              <w:marTop w:val="0"/>
              <w:marBottom w:val="0"/>
              <w:divBdr>
                <w:top w:val="none" w:sz="0" w:space="0" w:color="auto"/>
                <w:left w:val="none" w:sz="0" w:space="0" w:color="auto"/>
                <w:bottom w:val="none" w:sz="0" w:space="0" w:color="auto"/>
                <w:right w:val="none" w:sz="0" w:space="0" w:color="auto"/>
              </w:divBdr>
            </w:div>
            <w:div w:id="1013454259">
              <w:marLeft w:val="0"/>
              <w:marRight w:val="0"/>
              <w:marTop w:val="0"/>
              <w:marBottom w:val="0"/>
              <w:divBdr>
                <w:top w:val="none" w:sz="0" w:space="0" w:color="auto"/>
                <w:left w:val="none" w:sz="0" w:space="0" w:color="auto"/>
                <w:bottom w:val="none" w:sz="0" w:space="0" w:color="auto"/>
                <w:right w:val="none" w:sz="0" w:space="0" w:color="auto"/>
              </w:divBdr>
            </w:div>
            <w:div w:id="1950240147">
              <w:marLeft w:val="0"/>
              <w:marRight w:val="0"/>
              <w:marTop w:val="0"/>
              <w:marBottom w:val="0"/>
              <w:divBdr>
                <w:top w:val="none" w:sz="0" w:space="0" w:color="auto"/>
                <w:left w:val="none" w:sz="0" w:space="0" w:color="auto"/>
                <w:bottom w:val="none" w:sz="0" w:space="0" w:color="auto"/>
                <w:right w:val="none" w:sz="0" w:space="0" w:color="auto"/>
              </w:divBdr>
            </w:div>
          </w:divsChild>
        </w:div>
        <w:div w:id="491028227">
          <w:marLeft w:val="0"/>
          <w:marRight w:val="0"/>
          <w:marTop w:val="0"/>
          <w:marBottom w:val="0"/>
          <w:divBdr>
            <w:top w:val="none" w:sz="0" w:space="0" w:color="auto"/>
            <w:left w:val="none" w:sz="0" w:space="0" w:color="auto"/>
            <w:bottom w:val="none" w:sz="0" w:space="0" w:color="auto"/>
            <w:right w:val="none" w:sz="0" w:space="0" w:color="auto"/>
          </w:divBdr>
        </w:div>
        <w:div w:id="513299237">
          <w:marLeft w:val="0"/>
          <w:marRight w:val="0"/>
          <w:marTop w:val="0"/>
          <w:marBottom w:val="0"/>
          <w:divBdr>
            <w:top w:val="none" w:sz="0" w:space="0" w:color="auto"/>
            <w:left w:val="none" w:sz="0" w:space="0" w:color="auto"/>
            <w:bottom w:val="none" w:sz="0" w:space="0" w:color="auto"/>
            <w:right w:val="none" w:sz="0" w:space="0" w:color="auto"/>
          </w:divBdr>
        </w:div>
        <w:div w:id="561017818">
          <w:marLeft w:val="0"/>
          <w:marRight w:val="0"/>
          <w:marTop w:val="0"/>
          <w:marBottom w:val="0"/>
          <w:divBdr>
            <w:top w:val="none" w:sz="0" w:space="0" w:color="auto"/>
            <w:left w:val="none" w:sz="0" w:space="0" w:color="auto"/>
            <w:bottom w:val="none" w:sz="0" w:space="0" w:color="auto"/>
            <w:right w:val="none" w:sz="0" w:space="0" w:color="auto"/>
          </w:divBdr>
          <w:divsChild>
            <w:div w:id="217589683">
              <w:marLeft w:val="0"/>
              <w:marRight w:val="0"/>
              <w:marTop w:val="0"/>
              <w:marBottom w:val="0"/>
              <w:divBdr>
                <w:top w:val="none" w:sz="0" w:space="0" w:color="auto"/>
                <w:left w:val="none" w:sz="0" w:space="0" w:color="auto"/>
                <w:bottom w:val="none" w:sz="0" w:space="0" w:color="auto"/>
                <w:right w:val="none" w:sz="0" w:space="0" w:color="auto"/>
              </w:divBdr>
            </w:div>
            <w:div w:id="602298969">
              <w:marLeft w:val="0"/>
              <w:marRight w:val="0"/>
              <w:marTop w:val="0"/>
              <w:marBottom w:val="0"/>
              <w:divBdr>
                <w:top w:val="none" w:sz="0" w:space="0" w:color="auto"/>
                <w:left w:val="none" w:sz="0" w:space="0" w:color="auto"/>
                <w:bottom w:val="none" w:sz="0" w:space="0" w:color="auto"/>
                <w:right w:val="none" w:sz="0" w:space="0" w:color="auto"/>
              </w:divBdr>
            </w:div>
            <w:div w:id="685407575">
              <w:marLeft w:val="0"/>
              <w:marRight w:val="0"/>
              <w:marTop w:val="0"/>
              <w:marBottom w:val="0"/>
              <w:divBdr>
                <w:top w:val="none" w:sz="0" w:space="0" w:color="auto"/>
                <w:left w:val="none" w:sz="0" w:space="0" w:color="auto"/>
                <w:bottom w:val="none" w:sz="0" w:space="0" w:color="auto"/>
                <w:right w:val="none" w:sz="0" w:space="0" w:color="auto"/>
              </w:divBdr>
            </w:div>
            <w:div w:id="1414161163">
              <w:marLeft w:val="0"/>
              <w:marRight w:val="0"/>
              <w:marTop w:val="0"/>
              <w:marBottom w:val="0"/>
              <w:divBdr>
                <w:top w:val="none" w:sz="0" w:space="0" w:color="auto"/>
                <w:left w:val="none" w:sz="0" w:space="0" w:color="auto"/>
                <w:bottom w:val="none" w:sz="0" w:space="0" w:color="auto"/>
                <w:right w:val="none" w:sz="0" w:space="0" w:color="auto"/>
              </w:divBdr>
            </w:div>
            <w:div w:id="1490251743">
              <w:marLeft w:val="0"/>
              <w:marRight w:val="0"/>
              <w:marTop w:val="0"/>
              <w:marBottom w:val="0"/>
              <w:divBdr>
                <w:top w:val="none" w:sz="0" w:space="0" w:color="auto"/>
                <w:left w:val="none" w:sz="0" w:space="0" w:color="auto"/>
                <w:bottom w:val="none" w:sz="0" w:space="0" w:color="auto"/>
                <w:right w:val="none" w:sz="0" w:space="0" w:color="auto"/>
              </w:divBdr>
            </w:div>
          </w:divsChild>
        </w:div>
        <w:div w:id="583757064">
          <w:marLeft w:val="0"/>
          <w:marRight w:val="0"/>
          <w:marTop w:val="0"/>
          <w:marBottom w:val="0"/>
          <w:divBdr>
            <w:top w:val="none" w:sz="0" w:space="0" w:color="auto"/>
            <w:left w:val="none" w:sz="0" w:space="0" w:color="auto"/>
            <w:bottom w:val="none" w:sz="0" w:space="0" w:color="auto"/>
            <w:right w:val="none" w:sz="0" w:space="0" w:color="auto"/>
          </w:divBdr>
          <w:divsChild>
            <w:div w:id="68236166">
              <w:marLeft w:val="0"/>
              <w:marRight w:val="0"/>
              <w:marTop w:val="0"/>
              <w:marBottom w:val="0"/>
              <w:divBdr>
                <w:top w:val="none" w:sz="0" w:space="0" w:color="auto"/>
                <w:left w:val="none" w:sz="0" w:space="0" w:color="auto"/>
                <w:bottom w:val="none" w:sz="0" w:space="0" w:color="auto"/>
                <w:right w:val="none" w:sz="0" w:space="0" w:color="auto"/>
              </w:divBdr>
            </w:div>
            <w:div w:id="250160452">
              <w:marLeft w:val="0"/>
              <w:marRight w:val="0"/>
              <w:marTop w:val="0"/>
              <w:marBottom w:val="0"/>
              <w:divBdr>
                <w:top w:val="none" w:sz="0" w:space="0" w:color="auto"/>
                <w:left w:val="none" w:sz="0" w:space="0" w:color="auto"/>
                <w:bottom w:val="none" w:sz="0" w:space="0" w:color="auto"/>
                <w:right w:val="none" w:sz="0" w:space="0" w:color="auto"/>
              </w:divBdr>
            </w:div>
            <w:div w:id="1046299825">
              <w:marLeft w:val="0"/>
              <w:marRight w:val="0"/>
              <w:marTop w:val="0"/>
              <w:marBottom w:val="0"/>
              <w:divBdr>
                <w:top w:val="none" w:sz="0" w:space="0" w:color="auto"/>
                <w:left w:val="none" w:sz="0" w:space="0" w:color="auto"/>
                <w:bottom w:val="none" w:sz="0" w:space="0" w:color="auto"/>
                <w:right w:val="none" w:sz="0" w:space="0" w:color="auto"/>
              </w:divBdr>
            </w:div>
          </w:divsChild>
        </w:div>
        <w:div w:id="612369510">
          <w:marLeft w:val="0"/>
          <w:marRight w:val="0"/>
          <w:marTop w:val="0"/>
          <w:marBottom w:val="0"/>
          <w:divBdr>
            <w:top w:val="none" w:sz="0" w:space="0" w:color="auto"/>
            <w:left w:val="none" w:sz="0" w:space="0" w:color="auto"/>
            <w:bottom w:val="none" w:sz="0" w:space="0" w:color="auto"/>
            <w:right w:val="none" w:sz="0" w:space="0" w:color="auto"/>
          </w:divBdr>
          <w:divsChild>
            <w:div w:id="2059737955">
              <w:marLeft w:val="0"/>
              <w:marRight w:val="0"/>
              <w:marTop w:val="0"/>
              <w:marBottom w:val="0"/>
              <w:divBdr>
                <w:top w:val="none" w:sz="0" w:space="0" w:color="auto"/>
                <w:left w:val="none" w:sz="0" w:space="0" w:color="auto"/>
                <w:bottom w:val="none" w:sz="0" w:space="0" w:color="auto"/>
                <w:right w:val="none" w:sz="0" w:space="0" w:color="auto"/>
              </w:divBdr>
            </w:div>
          </w:divsChild>
        </w:div>
        <w:div w:id="671224968">
          <w:marLeft w:val="0"/>
          <w:marRight w:val="0"/>
          <w:marTop w:val="0"/>
          <w:marBottom w:val="0"/>
          <w:divBdr>
            <w:top w:val="none" w:sz="0" w:space="0" w:color="auto"/>
            <w:left w:val="none" w:sz="0" w:space="0" w:color="auto"/>
            <w:bottom w:val="none" w:sz="0" w:space="0" w:color="auto"/>
            <w:right w:val="none" w:sz="0" w:space="0" w:color="auto"/>
          </w:divBdr>
        </w:div>
        <w:div w:id="705720847">
          <w:marLeft w:val="0"/>
          <w:marRight w:val="0"/>
          <w:marTop w:val="0"/>
          <w:marBottom w:val="0"/>
          <w:divBdr>
            <w:top w:val="none" w:sz="0" w:space="0" w:color="auto"/>
            <w:left w:val="none" w:sz="0" w:space="0" w:color="auto"/>
            <w:bottom w:val="none" w:sz="0" w:space="0" w:color="auto"/>
            <w:right w:val="none" w:sz="0" w:space="0" w:color="auto"/>
          </w:divBdr>
        </w:div>
        <w:div w:id="735709769">
          <w:marLeft w:val="0"/>
          <w:marRight w:val="0"/>
          <w:marTop w:val="0"/>
          <w:marBottom w:val="0"/>
          <w:divBdr>
            <w:top w:val="none" w:sz="0" w:space="0" w:color="auto"/>
            <w:left w:val="none" w:sz="0" w:space="0" w:color="auto"/>
            <w:bottom w:val="none" w:sz="0" w:space="0" w:color="auto"/>
            <w:right w:val="none" w:sz="0" w:space="0" w:color="auto"/>
          </w:divBdr>
          <w:divsChild>
            <w:div w:id="1258296389">
              <w:marLeft w:val="0"/>
              <w:marRight w:val="0"/>
              <w:marTop w:val="0"/>
              <w:marBottom w:val="0"/>
              <w:divBdr>
                <w:top w:val="none" w:sz="0" w:space="0" w:color="auto"/>
                <w:left w:val="none" w:sz="0" w:space="0" w:color="auto"/>
                <w:bottom w:val="none" w:sz="0" w:space="0" w:color="auto"/>
                <w:right w:val="none" w:sz="0" w:space="0" w:color="auto"/>
              </w:divBdr>
            </w:div>
            <w:div w:id="1918438953">
              <w:marLeft w:val="0"/>
              <w:marRight w:val="0"/>
              <w:marTop w:val="0"/>
              <w:marBottom w:val="0"/>
              <w:divBdr>
                <w:top w:val="none" w:sz="0" w:space="0" w:color="auto"/>
                <w:left w:val="none" w:sz="0" w:space="0" w:color="auto"/>
                <w:bottom w:val="none" w:sz="0" w:space="0" w:color="auto"/>
                <w:right w:val="none" w:sz="0" w:space="0" w:color="auto"/>
              </w:divBdr>
            </w:div>
            <w:div w:id="1922717952">
              <w:marLeft w:val="0"/>
              <w:marRight w:val="0"/>
              <w:marTop w:val="0"/>
              <w:marBottom w:val="0"/>
              <w:divBdr>
                <w:top w:val="none" w:sz="0" w:space="0" w:color="auto"/>
                <w:left w:val="none" w:sz="0" w:space="0" w:color="auto"/>
                <w:bottom w:val="none" w:sz="0" w:space="0" w:color="auto"/>
                <w:right w:val="none" w:sz="0" w:space="0" w:color="auto"/>
              </w:divBdr>
            </w:div>
          </w:divsChild>
        </w:div>
        <w:div w:id="739599644">
          <w:marLeft w:val="0"/>
          <w:marRight w:val="0"/>
          <w:marTop w:val="0"/>
          <w:marBottom w:val="0"/>
          <w:divBdr>
            <w:top w:val="none" w:sz="0" w:space="0" w:color="auto"/>
            <w:left w:val="none" w:sz="0" w:space="0" w:color="auto"/>
            <w:bottom w:val="none" w:sz="0" w:space="0" w:color="auto"/>
            <w:right w:val="none" w:sz="0" w:space="0" w:color="auto"/>
          </w:divBdr>
        </w:div>
        <w:div w:id="774981524">
          <w:marLeft w:val="0"/>
          <w:marRight w:val="0"/>
          <w:marTop w:val="0"/>
          <w:marBottom w:val="0"/>
          <w:divBdr>
            <w:top w:val="none" w:sz="0" w:space="0" w:color="auto"/>
            <w:left w:val="none" w:sz="0" w:space="0" w:color="auto"/>
            <w:bottom w:val="none" w:sz="0" w:space="0" w:color="auto"/>
            <w:right w:val="none" w:sz="0" w:space="0" w:color="auto"/>
          </w:divBdr>
          <w:divsChild>
            <w:div w:id="605960958">
              <w:marLeft w:val="0"/>
              <w:marRight w:val="0"/>
              <w:marTop w:val="0"/>
              <w:marBottom w:val="0"/>
              <w:divBdr>
                <w:top w:val="none" w:sz="0" w:space="0" w:color="auto"/>
                <w:left w:val="none" w:sz="0" w:space="0" w:color="auto"/>
                <w:bottom w:val="none" w:sz="0" w:space="0" w:color="auto"/>
                <w:right w:val="none" w:sz="0" w:space="0" w:color="auto"/>
              </w:divBdr>
            </w:div>
            <w:div w:id="777682730">
              <w:marLeft w:val="0"/>
              <w:marRight w:val="0"/>
              <w:marTop w:val="0"/>
              <w:marBottom w:val="0"/>
              <w:divBdr>
                <w:top w:val="none" w:sz="0" w:space="0" w:color="auto"/>
                <w:left w:val="none" w:sz="0" w:space="0" w:color="auto"/>
                <w:bottom w:val="none" w:sz="0" w:space="0" w:color="auto"/>
                <w:right w:val="none" w:sz="0" w:space="0" w:color="auto"/>
              </w:divBdr>
            </w:div>
            <w:div w:id="800851337">
              <w:marLeft w:val="0"/>
              <w:marRight w:val="0"/>
              <w:marTop w:val="0"/>
              <w:marBottom w:val="0"/>
              <w:divBdr>
                <w:top w:val="none" w:sz="0" w:space="0" w:color="auto"/>
                <w:left w:val="none" w:sz="0" w:space="0" w:color="auto"/>
                <w:bottom w:val="none" w:sz="0" w:space="0" w:color="auto"/>
                <w:right w:val="none" w:sz="0" w:space="0" w:color="auto"/>
              </w:divBdr>
            </w:div>
            <w:div w:id="1666350317">
              <w:marLeft w:val="0"/>
              <w:marRight w:val="0"/>
              <w:marTop w:val="0"/>
              <w:marBottom w:val="0"/>
              <w:divBdr>
                <w:top w:val="none" w:sz="0" w:space="0" w:color="auto"/>
                <w:left w:val="none" w:sz="0" w:space="0" w:color="auto"/>
                <w:bottom w:val="none" w:sz="0" w:space="0" w:color="auto"/>
                <w:right w:val="none" w:sz="0" w:space="0" w:color="auto"/>
              </w:divBdr>
            </w:div>
            <w:div w:id="2052224817">
              <w:marLeft w:val="0"/>
              <w:marRight w:val="0"/>
              <w:marTop w:val="0"/>
              <w:marBottom w:val="0"/>
              <w:divBdr>
                <w:top w:val="none" w:sz="0" w:space="0" w:color="auto"/>
                <w:left w:val="none" w:sz="0" w:space="0" w:color="auto"/>
                <w:bottom w:val="none" w:sz="0" w:space="0" w:color="auto"/>
                <w:right w:val="none" w:sz="0" w:space="0" w:color="auto"/>
              </w:divBdr>
            </w:div>
          </w:divsChild>
        </w:div>
        <w:div w:id="787309506">
          <w:marLeft w:val="0"/>
          <w:marRight w:val="0"/>
          <w:marTop w:val="0"/>
          <w:marBottom w:val="0"/>
          <w:divBdr>
            <w:top w:val="none" w:sz="0" w:space="0" w:color="auto"/>
            <w:left w:val="none" w:sz="0" w:space="0" w:color="auto"/>
            <w:bottom w:val="none" w:sz="0" w:space="0" w:color="auto"/>
            <w:right w:val="none" w:sz="0" w:space="0" w:color="auto"/>
          </w:divBdr>
        </w:div>
        <w:div w:id="793982677">
          <w:marLeft w:val="0"/>
          <w:marRight w:val="0"/>
          <w:marTop w:val="0"/>
          <w:marBottom w:val="0"/>
          <w:divBdr>
            <w:top w:val="none" w:sz="0" w:space="0" w:color="auto"/>
            <w:left w:val="none" w:sz="0" w:space="0" w:color="auto"/>
            <w:bottom w:val="none" w:sz="0" w:space="0" w:color="auto"/>
            <w:right w:val="none" w:sz="0" w:space="0" w:color="auto"/>
          </w:divBdr>
        </w:div>
        <w:div w:id="807281812">
          <w:marLeft w:val="0"/>
          <w:marRight w:val="0"/>
          <w:marTop w:val="0"/>
          <w:marBottom w:val="0"/>
          <w:divBdr>
            <w:top w:val="none" w:sz="0" w:space="0" w:color="auto"/>
            <w:left w:val="none" w:sz="0" w:space="0" w:color="auto"/>
            <w:bottom w:val="none" w:sz="0" w:space="0" w:color="auto"/>
            <w:right w:val="none" w:sz="0" w:space="0" w:color="auto"/>
          </w:divBdr>
          <w:divsChild>
            <w:div w:id="747271589">
              <w:marLeft w:val="0"/>
              <w:marRight w:val="0"/>
              <w:marTop w:val="0"/>
              <w:marBottom w:val="0"/>
              <w:divBdr>
                <w:top w:val="none" w:sz="0" w:space="0" w:color="auto"/>
                <w:left w:val="none" w:sz="0" w:space="0" w:color="auto"/>
                <w:bottom w:val="none" w:sz="0" w:space="0" w:color="auto"/>
                <w:right w:val="none" w:sz="0" w:space="0" w:color="auto"/>
              </w:divBdr>
            </w:div>
            <w:div w:id="860820363">
              <w:marLeft w:val="0"/>
              <w:marRight w:val="0"/>
              <w:marTop w:val="0"/>
              <w:marBottom w:val="0"/>
              <w:divBdr>
                <w:top w:val="none" w:sz="0" w:space="0" w:color="auto"/>
                <w:left w:val="none" w:sz="0" w:space="0" w:color="auto"/>
                <w:bottom w:val="none" w:sz="0" w:space="0" w:color="auto"/>
                <w:right w:val="none" w:sz="0" w:space="0" w:color="auto"/>
              </w:divBdr>
            </w:div>
            <w:div w:id="1359116181">
              <w:marLeft w:val="0"/>
              <w:marRight w:val="0"/>
              <w:marTop w:val="0"/>
              <w:marBottom w:val="0"/>
              <w:divBdr>
                <w:top w:val="none" w:sz="0" w:space="0" w:color="auto"/>
                <w:left w:val="none" w:sz="0" w:space="0" w:color="auto"/>
                <w:bottom w:val="none" w:sz="0" w:space="0" w:color="auto"/>
                <w:right w:val="none" w:sz="0" w:space="0" w:color="auto"/>
              </w:divBdr>
            </w:div>
            <w:div w:id="1436050670">
              <w:marLeft w:val="0"/>
              <w:marRight w:val="0"/>
              <w:marTop w:val="0"/>
              <w:marBottom w:val="0"/>
              <w:divBdr>
                <w:top w:val="none" w:sz="0" w:space="0" w:color="auto"/>
                <w:left w:val="none" w:sz="0" w:space="0" w:color="auto"/>
                <w:bottom w:val="none" w:sz="0" w:space="0" w:color="auto"/>
                <w:right w:val="none" w:sz="0" w:space="0" w:color="auto"/>
              </w:divBdr>
            </w:div>
            <w:div w:id="1528375711">
              <w:marLeft w:val="0"/>
              <w:marRight w:val="0"/>
              <w:marTop w:val="0"/>
              <w:marBottom w:val="0"/>
              <w:divBdr>
                <w:top w:val="none" w:sz="0" w:space="0" w:color="auto"/>
                <w:left w:val="none" w:sz="0" w:space="0" w:color="auto"/>
                <w:bottom w:val="none" w:sz="0" w:space="0" w:color="auto"/>
                <w:right w:val="none" w:sz="0" w:space="0" w:color="auto"/>
              </w:divBdr>
            </w:div>
          </w:divsChild>
        </w:div>
        <w:div w:id="812328481">
          <w:marLeft w:val="0"/>
          <w:marRight w:val="0"/>
          <w:marTop w:val="0"/>
          <w:marBottom w:val="0"/>
          <w:divBdr>
            <w:top w:val="none" w:sz="0" w:space="0" w:color="auto"/>
            <w:left w:val="none" w:sz="0" w:space="0" w:color="auto"/>
            <w:bottom w:val="none" w:sz="0" w:space="0" w:color="auto"/>
            <w:right w:val="none" w:sz="0" w:space="0" w:color="auto"/>
          </w:divBdr>
          <w:divsChild>
            <w:div w:id="523978471">
              <w:marLeft w:val="0"/>
              <w:marRight w:val="0"/>
              <w:marTop w:val="0"/>
              <w:marBottom w:val="0"/>
              <w:divBdr>
                <w:top w:val="none" w:sz="0" w:space="0" w:color="auto"/>
                <w:left w:val="none" w:sz="0" w:space="0" w:color="auto"/>
                <w:bottom w:val="none" w:sz="0" w:space="0" w:color="auto"/>
                <w:right w:val="none" w:sz="0" w:space="0" w:color="auto"/>
              </w:divBdr>
            </w:div>
            <w:div w:id="816991139">
              <w:marLeft w:val="0"/>
              <w:marRight w:val="0"/>
              <w:marTop w:val="0"/>
              <w:marBottom w:val="0"/>
              <w:divBdr>
                <w:top w:val="none" w:sz="0" w:space="0" w:color="auto"/>
                <w:left w:val="none" w:sz="0" w:space="0" w:color="auto"/>
                <w:bottom w:val="none" w:sz="0" w:space="0" w:color="auto"/>
                <w:right w:val="none" w:sz="0" w:space="0" w:color="auto"/>
              </w:divBdr>
            </w:div>
            <w:div w:id="1673559970">
              <w:marLeft w:val="0"/>
              <w:marRight w:val="0"/>
              <w:marTop w:val="0"/>
              <w:marBottom w:val="0"/>
              <w:divBdr>
                <w:top w:val="none" w:sz="0" w:space="0" w:color="auto"/>
                <w:left w:val="none" w:sz="0" w:space="0" w:color="auto"/>
                <w:bottom w:val="none" w:sz="0" w:space="0" w:color="auto"/>
                <w:right w:val="none" w:sz="0" w:space="0" w:color="auto"/>
              </w:divBdr>
            </w:div>
            <w:div w:id="1784493329">
              <w:marLeft w:val="0"/>
              <w:marRight w:val="0"/>
              <w:marTop w:val="0"/>
              <w:marBottom w:val="0"/>
              <w:divBdr>
                <w:top w:val="none" w:sz="0" w:space="0" w:color="auto"/>
                <w:left w:val="none" w:sz="0" w:space="0" w:color="auto"/>
                <w:bottom w:val="none" w:sz="0" w:space="0" w:color="auto"/>
                <w:right w:val="none" w:sz="0" w:space="0" w:color="auto"/>
              </w:divBdr>
            </w:div>
            <w:div w:id="2034187531">
              <w:marLeft w:val="0"/>
              <w:marRight w:val="0"/>
              <w:marTop w:val="0"/>
              <w:marBottom w:val="0"/>
              <w:divBdr>
                <w:top w:val="none" w:sz="0" w:space="0" w:color="auto"/>
                <w:left w:val="none" w:sz="0" w:space="0" w:color="auto"/>
                <w:bottom w:val="none" w:sz="0" w:space="0" w:color="auto"/>
                <w:right w:val="none" w:sz="0" w:space="0" w:color="auto"/>
              </w:divBdr>
            </w:div>
          </w:divsChild>
        </w:div>
        <w:div w:id="844171949">
          <w:marLeft w:val="0"/>
          <w:marRight w:val="0"/>
          <w:marTop w:val="0"/>
          <w:marBottom w:val="0"/>
          <w:divBdr>
            <w:top w:val="none" w:sz="0" w:space="0" w:color="auto"/>
            <w:left w:val="none" w:sz="0" w:space="0" w:color="auto"/>
            <w:bottom w:val="none" w:sz="0" w:space="0" w:color="auto"/>
            <w:right w:val="none" w:sz="0" w:space="0" w:color="auto"/>
          </w:divBdr>
          <w:divsChild>
            <w:div w:id="1534146668">
              <w:marLeft w:val="0"/>
              <w:marRight w:val="0"/>
              <w:marTop w:val="0"/>
              <w:marBottom w:val="0"/>
              <w:divBdr>
                <w:top w:val="none" w:sz="0" w:space="0" w:color="auto"/>
                <w:left w:val="none" w:sz="0" w:space="0" w:color="auto"/>
                <w:bottom w:val="none" w:sz="0" w:space="0" w:color="auto"/>
                <w:right w:val="none" w:sz="0" w:space="0" w:color="auto"/>
              </w:divBdr>
            </w:div>
            <w:div w:id="1845703595">
              <w:marLeft w:val="0"/>
              <w:marRight w:val="0"/>
              <w:marTop w:val="0"/>
              <w:marBottom w:val="0"/>
              <w:divBdr>
                <w:top w:val="none" w:sz="0" w:space="0" w:color="auto"/>
                <w:left w:val="none" w:sz="0" w:space="0" w:color="auto"/>
                <w:bottom w:val="none" w:sz="0" w:space="0" w:color="auto"/>
                <w:right w:val="none" w:sz="0" w:space="0" w:color="auto"/>
              </w:divBdr>
            </w:div>
            <w:div w:id="2119907181">
              <w:marLeft w:val="0"/>
              <w:marRight w:val="0"/>
              <w:marTop w:val="0"/>
              <w:marBottom w:val="0"/>
              <w:divBdr>
                <w:top w:val="none" w:sz="0" w:space="0" w:color="auto"/>
                <w:left w:val="none" w:sz="0" w:space="0" w:color="auto"/>
                <w:bottom w:val="none" w:sz="0" w:space="0" w:color="auto"/>
                <w:right w:val="none" w:sz="0" w:space="0" w:color="auto"/>
              </w:divBdr>
            </w:div>
          </w:divsChild>
        </w:div>
        <w:div w:id="868757271">
          <w:marLeft w:val="0"/>
          <w:marRight w:val="0"/>
          <w:marTop w:val="0"/>
          <w:marBottom w:val="0"/>
          <w:divBdr>
            <w:top w:val="none" w:sz="0" w:space="0" w:color="auto"/>
            <w:left w:val="none" w:sz="0" w:space="0" w:color="auto"/>
            <w:bottom w:val="none" w:sz="0" w:space="0" w:color="auto"/>
            <w:right w:val="none" w:sz="0" w:space="0" w:color="auto"/>
          </w:divBdr>
        </w:div>
        <w:div w:id="880433736">
          <w:marLeft w:val="0"/>
          <w:marRight w:val="0"/>
          <w:marTop w:val="0"/>
          <w:marBottom w:val="0"/>
          <w:divBdr>
            <w:top w:val="none" w:sz="0" w:space="0" w:color="auto"/>
            <w:left w:val="none" w:sz="0" w:space="0" w:color="auto"/>
            <w:bottom w:val="none" w:sz="0" w:space="0" w:color="auto"/>
            <w:right w:val="none" w:sz="0" w:space="0" w:color="auto"/>
          </w:divBdr>
        </w:div>
        <w:div w:id="922184344">
          <w:marLeft w:val="0"/>
          <w:marRight w:val="0"/>
          <w:marTop w:val="0"/>
          <w:marBottom w:val="0"/>
          <w:divBdr>
            <w:top w:val="none" w:sz="0" w:space="0" w:color="auto"/>
            <w:left w:val="none" w:sz="0" w:space="0" w:color="auto"/>
            <w:bottom w:val="none" w:sz="0" w:space="0" w:color="auto"/>
            <w:right w:val="none" w:sz="0" w:space="0" w:color="auto"/>
          </w:divBdr>
        </w:div>
        <w:div w:id="937903774">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 w:id="587545170">
              <w:marLeft w:val="0"/>
              <w:marRight w:val="0"/>
              <w:marTop w:val="0"/>
              <w:marBottom w:val="0"/>
              <w:divBdr>
                <w:top w:val="none" w:sz="0" w:space="0" w:color="auto"/>
                <w:left w:val="none" w:sz="0" w:space="0" w:color="auto"/>
                <w:bottom w:val="none" w:sz="0" w:space="0" w:color="auto"/>
                <w:right w:val="none" w:sz="0" w:space="0" w:color="auto"/>
              </w:divBdr>
            </w:div>
            <w:div w:id="601182993">
              <w:marLeft w:val="0"/>
              <w:marRight w:val="0"/>
              <w:marTop w:val="0"/>
              <w:marBottom w:val="0"/>
              <w:divBdr>
                <w:top w:val="none" w:sz="0" w:space="0" w:color="auto"/>
                <w:left w:val="none" w:sz="0" w:space="0" w:color="auto"/>
                <w:bottom w:val="none" w:sz="0" w:space="0" w:color="auto"/>
                <w:right w:val="none" w:sz="0" w:space="0" w:color="auto"/>
              </w:divBdr>
            </w:div>
            <w:div w:id="913735233">
              <w:marLeft w:val="0"/>
              <w:marRight w:val="0"/>
              <w:marTop w:val="0"/>
              <w:marBottom w:val="0"/>
              <w:divBdr>
                <w:top w:val="none" w:sz="0" w:space="0" w:color="auto"/>
                <w:left w:val="none" w:sz="0" w:space="0" w:color="auto"/>
                <w:bottom w:val="none" w:sz="0" w:space="0" w:color="auto"/>
                <w:right w:val="none" w:sz="0" w:space="0" w:color="auto"/>
              </w:divBdr>
            </w:div>
            <w:div w:id="1451169461">
              <w:marLeft w:val="0"/>
              <w:marRight w:val="0"/>
              <w:marTop w:val="0"/>
              <w:marBottom w:val="0"/>
              <w:divBdr>
                <w:top w:val="none" w:sz="0" w:space="0" w:color="auto"/>
                <w:left w:val="none" w:sz="0" w:space="0" w:color="auto"/>
                <w:bottom w:val="none" w:sz="0" w:space="0" w:color="auto"/>
                <w:right w:val="none" w:sz="0" w:space="0" w:color="auto"/>
              </w:divBdr>
            </w:div>
          </w:divsChild>
        </w:div>
        <w:div w:id="1020668552">
          <w:marLeft w:val="0"/>
          <w:marRight w:val="0"/>
          <w:marTop w:val="0"/>
          <w:marBottom w:val="0"/>
          <w:divBdr>
            <w:top w:val="none" w:sz="0" w:space="0" w:color="auto"/>
            <w:left w:val="none" w:sz="0" w:space="0" w:color="auto"/>
            <w:bottom w:val="none" w:sz="0" w:space="0" w:color="auto"/>
            <w:right w:val="none" w:sz="0" w:space="0" w:color="auto"/>
          </w:divBdr>
        </w:div>
        <w:div w:id="1068188727">
          <w:marLeft w:val="0"/>
          <w:marRight w:val="0"/>
          <w:marTop w:val="0"/>
          <w:marBottom w:val="0"/>
          <w:divBdr>
            <w:top w:val="none" w:sz="0" w:space="0" w:color="auto"/>
            <w:left w:val="none" w:sz="0" w:space="0" w:color="auto"/>
            <w:bottom w:val="none" w:sz="0" w:space="0" w:color="auto"/>
            <w:right w:val="none" w:sz="0" w:space="0" w:color="auto"/>
          </w:divBdr>
        </w:div>
        <w:div w:id="1092777045">
          <w:marLeft w:val="0"/>
          <w:marRight w:val="0"/>
          <w:marTop w:val="0"/>
          <w:marBottom w:val="0"/>
          <w:divBdr>
            <w:top w:val="none" w:sz="0" w:space="0" w:color="auto"/>
            <w:left w:val="none" w:sz="0" w:space="0" w:color="auto"/>
            <w:bottom w:val="none" w:sz="0" w:space="0" w:color="auto"/>
            <w:right w:val="none" w:sz="0" w:space="0" w:color="auto"/>
          </w:divBdr>
        </w:div>
        <w:div w:id="1109739747">
          <w:marLeft w:val="0"/>
          <w:marRight w:val="0"/>
          <w:marTop w:val="0"/>
          <w:marBottom w:val="0"/>
          <w:divBdr>
            <w:top w:val="none" w:sz="0" w:space="0" w:color="auto"/>
            <w:left w:val="none" w:sz="0" w:space="0" w:color="auto"/>
            <w:bottom w:val="none" w:sz="0" w:space="0" w:color="auto"/>
            <w:right w:val="none" w:sz="0" w:space="0" w:color="auto"/>
          </w:divBdr>
        </w:div>
        <w:div w:id="1114783562">
          <w:marLeft w:val="0"/>
          <w:marRight w:val="0"/>
          <w:marTop w:val="0"/>
          <w:marBottom w:val="0"/>
          <w:divBdr>
            <w:top w:val="none" w:sz="0" w:space="0" w:color="auto"/>
            <w:left w:val="none" w:sz="0" w:space="0" w:color="auto"/>
            <w:bottom w:val="none" w:sz="0" w:space="0" w:color="auto"/>
            <w:right w:val="none" w:sz="0" w:space="0" w:color="auto"/>
          </w:divBdr>
          <w:divsChild>
            <w:div w:id="75902874">
              <w:marLeft w:val="0"/>
              <w:marRight w:val="0"/>
              <w:marTop w:val="0"/>
              <w:marBottom w:val="0"/>
              <w:divBdr>
                <w:top w:val="none" w:sz="0" w:space="0" w:color="auto"/>
                <w:left w:val="none" w:sz="0" w:space="0" w:color="auto"/>
                <w:bottom w:val="none" w:sz="0" w:space="0" w:color="auto"/>
                <w:right w:val="none" w:sz="0" w:space="0" w:color="auto"/>
              </w:divBdr>
            </w:div>
            <w:div w:id="116527789">
              <w:marLeft w:val="0"/>
              <w:marRight w:val="0"/>
              <w:marTop w:val="0"/>
              <w:marBottom w:val="0"/>
              <w:divBdr>
                <w:top w:val="none" w:sz="0" w:space="0" w:color="auto"/>
                <w:left w:val="none" w:sz="0" w:space="0" w:color="auto"/>
                <w:bottom w:val="none" w:sz="0" w:space="0" w:color="auto"/>
                <w:right w:val="none" w:sz="0" w:space="0" w:color="auto"/>
              </w:divBdr>
            </w:div>
            <w:div w:id="394667616">
              <w:marLeft w:val="0"/>
              <w:marRight w:val="0"/>
              <w:marTop w:val="0"/>
              <w:marBottom w:val="0"/>
              <w:divBdr>
                <w:top w:val="none" w:sz="0" w:space="0" w:color="auto"/>
                <w:left w:val="none" w:sz="0" w:space="0" w:color="auto"/>
                <w:bottom w:val="none" w:sz="0" w:space="0" w:color="auto"/>
                <w:right w:val="none" w:sz="0" w:space="0" w:color="auto"/>
              </w:divBdr>
            </w:div>
            <w:div w:id="1319117243">
              <w:marLeft w:val="0"/>
              <w:marRight w:val="0"/>
              <w:marTop w:val="0"/>
              <w:marBottom w:val="0"/>
              <w:divBdr>
                <w:top w:val="none" w:sz="0" w:space="0" w:color="auto"/>
                <w:left w:val="none" w:sz="0" w:space="0" w:color="auto"/>
                <w:bottom w:val="none" w:sz="0" w:space="0" w:color="auto"/>
                <w:right w:val="none" w:sz="0" w:space="0" w:color="auto"/>
              </w:divBdr>
            </w:div>
            <w:div w:id="1748116143">
              <w:marLeft w:val="0"/>
              <w:marRight w:val="0"/>
              <w:marTop w:val="0"/>
              <w:marBottom w:val="0"/>
              <w:divBdr>
                <w:top w:val="none" w:sz="0" w:space="0" w:color="auto"/>
                <w:left w:val="none" w:sz="0" w:space="0" w:color="auto"/>
                <w:bottom w:val="none" w:sz="0" w:space="0" w:color="auto"/>
                <w:right w:val="none" w:sz="0" w:space="0" w:color="auto"/>
              </w:divBdr>
            </w:div>
          </w:divsChild>
        </w:div>
        <w:div w:id="1132287304">
          <w:marLeft w:val="0"/>
          <w:marRight w:val="0"/>
          <w:marTop w:val="0"/>
          <w:marBottom w:val="0"/>
          <w:divBdr>
            <w:top w:val="none" w:sz="0" w:space="0" w:color="auto"/>
            <w:left w:val="none" w:sz="0" w:space="0" w:color="auto"/>
            <w:bottom w:val="none" w:sz="0" w:space="0" w:color="auto"/>
            <w:right w:val="none" w:sz="0" w:space="0" w:color="auto"/>
          </w:divBdr>
        </w:div>
        <w:div w:id="1162163033">
          <w:marLeft w:val="0"/>
          <w:marRight w:val="0"/>
          <w:marTop w:val="0"/>
          <w:marBottom w:val="0"/>
          <w:divBdr>
            <w:top w:val="none" w:sz="0" w:space="0" w:color="auto"/>
            <w:left w:val="none" w:sz="0" w:space="0" w:color="auto"/>
            <w:bottom w:val="none" w:sz="0" w:space="0" w:color="auto"/>
            <w:right w:val="none" w:sz="0" w:space="0" w:color="auto"/>
          </w:divBdr>
          <w:divsChild>
            <w:div w:id="632520144">
              <w:marLeft w:val="0"/>
              <w:marRight w:val="0"/>
              <w:marTop w:val="0"/>
              <w:marBottom w:val="0"/>
              <w:divBdr>
                <w:top w:val="none" w:sz="0" w:space="0" w:color="auto"/>
                <w:left w:val="none" w:sz="0" w:space="0" w:color="auto"/>
                <w:bottom w:val="none" w:sz="0" w:space="0" w:color="auto"/>
                <w:right w:val="none" w:sz="0" w:space="0" w:color="auto"/>
              </w:divBdr>
            </w:div>
            <w:div w:id="824661503">
              <w:marLeft w:val="0"/>
              <w:marRight w:val="0"/>
              <w:marTop w:val="0"/>
              <w:marBottom w:val="0"/>
              <w:divBdr>
                <w:top w:val="none" w:sz="0" w:space="0" w:color="auto"/>
                <w:left w:val="none" w:sz="0" w:space="0" w:color="auto"/>
                <w:bottom w:val="none" w:sz="0" w:space="0" w:color="auto"/>
                <w:right w:val="none" w:sz="0" w:space="0" w:color="auto"/>
              </w:divBdr>
            </w:div>
            <w:div w:id="1300383458">
              <w:marLeft w:val="0"/>
              <w:marRight w:val="0"/>
              <w:marTop w:val="0"/>
              <w:marBottom w:val="0"/>
              <w:divBdr>
                <w:top w:val="none" w:sz="0" w:space="0" w:color="auto"/>
                <w:left w:val="none" w:sz="0" w:space="0" w:color="auto"/>
                <w:bottom w:val="none" w:sz="0" w:space="0" w:color="auto"/>
                <w:right w:val="none" w:sz="0" w:space="0" w:color="auto"/>
              </w:divBdr>
            </w:div>
            <w:div w:id="1489246971">
              <w:marLeft w:val="0"/>
              <w:marRight w:val="0"/>
              <w:marTop w:val="0"/>
              <w:marBottom w:val="0"/>
              <w:divBdr>
                <w:top w:val="none" w:sz="0" w:space="0" w:color="auto"/>
                <w:left w:val="none" w:sz="0" w:space="0" w:color="auto"/>
                <w:bottom w:val="none" w:sz="0" w:space="0" w:color="auto"/>
                <w:right w:val="none" w:sz="0" w:space="0" w:color="auto"/>
              </w:divBdr>
            </w:div>
            <w:div w:id="1700665270">
              <w:marLeft w:val="0"/>
              <w:marRight w:val="0"/>
              <w:marTop w:val="0"/>
              <w:marBottom w:val="0"/>
              <w:divBdr>
                <w:top w:val="none" w:sz="0" w:space="0" w:color="auto"/>
                <w:left w:val="none" w:sz="0" w:space="0" w:color="auto"/>
                <w:bottom w:val="none" w:sz="0" w:space="0" w:color="auto"/>
                <w:right w:val="none" w:sz="0" w:space="0" w:color="auto"/>
              </w:divBdr>
            </w:div>
          </w:divsChild>
        </w:div>
        <w:div w:id="1230841778">
          <w:marLeft w:val="0"/>
          <w:marRight w:val="0"/>
          <w:marTop w:val="0"/>
          <w:marBottom w:val="0"/>
          <w:divBdr>
            <w:top w:val="none" w:sz="0" w:space="0" w:color="auto"/>
            <w:left w:val="none" w:sz="0" w:space="0" w:color="auto"/>
            <w:bottom w:val="none" w:sz="0" w:space="0" w:color="auto"/>
            <w:right w:val="none" w:sz="0" w:space="0" w:color="auto"/>
          </w:divBdr>
          <w:divsChild>
            <w:div w:id="611472048">
              <w:marLeft w:val="0"/>
              <w:marRight w:val="0"/>
              <w:marTop w:val="0"/>
              <w:marBottom w:val="0"/>
              <w:divBdr>
                <w:top w:val="none" w:sz="0" w:space="0" w:color="auto"/>
                <w:left w:val="none" w:sz="0" w:space="0" w:color="auto"/>
                <w:bottom w:val="none" w:sz="0" w:space="0" w:color="auto"/>
                <w:right w:val="none" w:sz="0" w:space="0" w:color="auto"/>
              </w:divBdr>
            </w:div>
            <w:div w:id="785123961">
              <w:marLeft w:val="0"/>
              <w:marRight w:val="0"/>
              <w:marTop w:val="0"/>
              <w:marBottom w:val="0"/>
              <w:divBdr>
                <w:top w:val="none" w:sz="0" w:space="0" w:color="auto"/>
                <w:left w:val="none" w:sz="0" w:space="0" w:color="auto"/>
                <w:bottom w:val="none" w:sz="0" w:space="0" w:color="auto"/>
                <w:right w:val="none" w:sz="0" w:space="0" w:color="auto"/>
              </w:divBdr>
            </w:div>
            <w:div w:id="1337077718">
              <w:marLeft w:val="0"/>
              <w:marRight w:val="0"/>
              <w:marTop w:val="0"/>
              <w:marBottom w:val="0"/>
              <w:divBdr>
                <w:top w:val="none" w:sz="0" w:space="0" w:color="auto"/>
                <w:left w:val="none" w:sz="0" w:space="0" w:color="auto"/>
                <w:bottom w:val="none" w:sz="0" w:space="0" w:color="auto"/>
                <w:right w:val="none" w:sz="0" w:space="0" w:color="auto"/>
              </w:divBdr>
            </w:div>
            <w:div w:id="1460419094">
              <w:marLeft w:val="0"/>
              <w:marRight w:val="0"/>
              <w:marTop w:val="0"/>
              <w:marBottom w:val="0"/>
              <w:divBdr>
                <w:top w:val="none" w:sz="0" w:space="0" w:color="auto"/>
                <w:left w:val="none" w:sz="0" w:space="0" w:color="auto"/>
                <w:bottom w:val="none" w:sz="0" w:space="0" w:color="auto"/>
                <w:right w:val="none" w:sz="0" w:space="0" w:color="auto"/>
              </w:divBdr>
            </w:div>
            <w:div w:id="1909609896">
              <w:marLeft w:val="0"/>
              <w:marRight w:val="0"/>
              <w:marTop w:val="0"/>
              <w:marBottom w:val="0"/>
              <w:divBdr>
                <w:top w:val="none" w:sz="0" w:space="0" w:color="auto"/>
                <w:left w:val="none" w:sz="0" w:space="0" w:color="auto"/>
                <w:bottom w:val="none" w:sz="0" w:space="0" w:color="auto"/>
                <w:right w:val="none" w:sz="0" w:space="0" w:color="auto"/>
              </w:divBdr>
            </w:div>
          </w:divsChild>
        </w:div>
        <w:div w:id="1251428568">
          <w:marLeft w:val="0"/>
          <w:marRight w:val="0"/>
          <w:marTop w:val="0"/>
          <w:marBottom w:val="0"/>
          <w:divBdr>
            <w:top w:val="none" w:sz="0" w:space="0" w:color="auto"/>
            <w:left w:val="none" w:sz="0" w:space="0" w:color="auto"/>
            <w:bottom w:val="none" w:sz="0" w:space="0" w:color="auto"/>
            <w:right w:val="none" w:sz="0" w:space="0" w:color="auto"/>
          </w:divBdr>
        </w:div>
        <w:div w:id="1267421815">
          <w:marLeft w:val="0"/>
          <w:marRight w:val="0"/>
          <w:marTop w:val="0"/>
          <w:marBottom w:val="0"/>
          <w:divBdr>
            <w:top w:val="none" w:sz="0" w:space="0" w:color="auto"/>
            <w:left w:val="none" w:sz="0" w:space="0" w:color="auto"/>
            <w:bottom w:val="none" w:sz="0" w:space="0" w:color="auto"/>
            <w:right w:val="none" w:sz="0" w:space="0" w:color="auto"/>
          </w:divBdr>
          <w:divsChild>
            <w:div w:id="7409755">
              <w:marLeft w:val="0"/>
              <w:marRight w:val="0"/>
              <w:marTop w:val="0"/>
              <w:marBottom w:val="0"/>
              <w:divBdr>
                <w:top w:val="none" w:sz="0" w:space="0" w:color="auto"/>
                <w:left w:val="none" w:sz="0" w:space="0" w:color="auto"/>
                <w:bottom w:val="none" w:sz="0" w:space="0" w:color="auto"/>
                <w:right w:val="none" w:sz="0" w:space="0" w:color="auto"/>
              </w:divBdr>
            </w:div>
            <w:div w:id="310797251">
              <w:marLeft w:val="0"/>
              <w:marRight w:val="0"/>
              <w:marTop w:val="0"/>
              <w:marBottom w:val="0"/>
              <w:divBdr>
                <w:top w:val="none" w:sz="0" w:space="0" w:color="auto"/>
                <w:left w:val="none" w:sz="0" w:space="0" w:color="auto"/>
                <w:bottom w:val="none" w:sz="0" w:space="0" w:color="auto"/>
                <w:right w:val="none" w:sz="0" w:space="0" w:color="auto"/>
              </w:divBdr>
            </w:div>
            <w:div w:id="920026257">
              <w:marLeft w:val="0"/>
              <w:marRight w:val="0"/>
              <w:marTop w:val="0"/>
              <w:marBottom w:val="0"/>
              <w:divBdr>
                <w:top w:val="none" w:sz="0" w:space="0" w:color="auto"/>
                <w:left w:val="none" w:sz="0" w:space="0" w:color="auto"/>
                <w:bottom w:val="none" w:sz="0" w:space="0" w:color="auto"/>
                <w:right w:val="none" w:sz="0" w:space="0" w:color="auto"/>
              </w:divBdr>
            </w:div>
            <w:div w:id="2121951765">
              <w:marLeft w:val="0"/>
              <w:marRight w:val="0"/>
              <w:marTop w:val="0"/>
              <w:marBottom w:val="0"/>
              <w:divBdr>
                <w:top w:val="none" w:sz="0" w:space="0" w:color="auto"/>
                <w:left w:val="none" w:sz="0" w:space="0" w:color="auto"/>
                <w:bottom w:val="none" w:sz="0" w:space="0" w:color="auto"/>
                <w:right w:val="none" w:sz="0" w:space="0" w:color="auto"/>
              </w:divBdr>
            </w:div>
          </w:divsChild>
        </w:div>
        <w:div w:id="1271429014">
          <w:marLeft w:val="0"/>
          <w:marRight w:val="0"/>
          <w:marTop w:val="0"/>
          <w:marBottom w:val="0"/>
          <w:divBdr>
            <w:top w:val="none" w:sz="0" w:space="0" w:color="auto"/>
            <w:left w:val="none" w:sz="0" w:space="0" w:color="auto"/>
            <w:bottom w:val="none" w:sz="0" w:space="0" w:color="auto"/>
            <w:right w:val="none" w:sz="0" w:space="0" w:color="auto"/>
          </w:divBdr>
          <w:divsChild>
            <w:div w:id="739326121">
              <w:marLeft w:val="0"/>
              <w:marRight w:val="0"/>
              <w:marTop w:val="0"/>
              <w:marBottom w:val="0"/>
              <w:divBdr>
                <w:top w:val="none" w:sz="0" w:space="0" w:color="auto"/>
                <w:left w:val="none" w:sz="0" w:space="0" w:color="auto"/>
                <w:bottom w:val="none" w:sz="0" w:space="0" w:color="auto"/>
                <w:right w:val="none" w:sz="0" w:space="0" w:color="auto"/>
              </w:divBdr>
            </w:div>
            <w:div w:id="832181832">
              <w:marLeft w:val="0"/>
              <w:marRight w:val="0"/>
              <w:marTop w:val="0"/>
              <w:marBottom w:val="0"/>
              <w:divBdr>
                <w:top w:val="none" w:sz="0" w:space="0" w:color="auto"/>
                <w:left w:val="none" w:sz="0" w:space="0" w:color="auto"/>
                <w:bottom w:val="none" w:sz="0" w:space="0" w:color="auto"/>
                <w:right w:val="none" w:sz="0" w:space="0" w:color="auto"/>
              </w:divBdr>
            </w:div>
            <w:div w:id="1361127311">
              <w:marLeft w:val="0"/>
              <w:marRight w:val="0"/>
              <w:marTop w:val="0"/>
              <w:marBottom w:val="0"/>
              <w:divBdr>
                <w:top w:val="none" w:sz="0" w:space="0" w:color="auto"/>
                <w:left w:val="none" w:sz="0" w:space="0" w:color="auto"/>
                <w:bottom w:val="none" w:sz="0" w:space="0" w:color="auto"/>
                <w:right w:val="none" w:sz="0" w:space="0" w:color="auto"/>
              </w:divBdr>
            </w:div>
            <w:div w:id="1830050683">
              <w:marLeft w:val="0"/>
              <w:marRight w:val="0"/>
              <w:marTop w:val="0"/>
              <w:marBottom w:val="0"/>
              <w:divBdr>
                <w:top w:val="none" w:sz="0" w:space="0" w:color="auto"/>
                <w:left w:val="none" w:sz="0" w:space="0" w:color="auto"/>
                <w:bottom w:val="none" w:sz="0" w:space="0" w:color="auto"/>
                <w:right w:val="none" w:sz="0" w:space="0" w:color="auto"/>
              </w:divBdr>
            </w:div>
            <w:div w:id="1944801586">
              <w:marLeft w:val="0"/>
              <w:marRight w:val="0"/>
              <w:marTop w:val="0"/>
              <w:marBottom w:val="0"/>
              <w:divBdr>
                <w:top w:val="none" w:sz="0" w:space="0" w:color="auto"/>
                <w:left w:val="none" w:sz="0" w:space="0" w:color="auto"/>
                <w:bottom w:val="none" w:sz="0" w:space="0" w:color="auto"/>
                <w:right w:val="none" w:sz="0" w:space="0" w:color="auto"/>
              </w:divBdr>
            </w:div>
          </w:divsChild>
        </w:div>
        <w:div w:id="1336764683">
          <w:marLeft w:val="0"/>
          <w:marRight w:val="0"/>
          <w:marTop w:val="0"/>
          <w:marBottom w:val="0"/>
          <w:divBdr>
            <w:top w:val="none" w:sz="0" w:space="0" w:color="auto"/>
            <w:left w:val="none" w:sz="0" w:space="0" w:color="auto"/>
            <w:bottom w:val="none" w:sz="0" w:space="0" w:color="auto"/>
            <w:right w:val="none" w:sz="0" w:space="0" w:color="auto"/>
          </w:divBdr>
          <w:divsChild>
            <w:div w:id="233786089">
              <w:marLeft w:val="0"/>
              <w:marRight w:val="0"/>
              <w:marTop w:val="0"/>
              <w:marBottom w:val="0"/>
              <w:divBdr>
                <w:top w:val="none" w:sz="0" w:space="0" w:color="auto"/>
                <w:left w:val="none" w:sz="0" w:space="0" w:color="auto"/>
                <w:bottom w:val="none" w:sz="0" w:space="0" w:color="auto"/>
                <w:right w:val="none" w:sz="0" w:space="0" w:color="auto"/>
              </w:divBdr>
            </w:div>
            <w:div w:id="321736615">
              <w:marLeft w:val="0"/>
              <w:marRight w:val="0"/>
              <w:marTop w:val="0"/>
              <w:marBottom w:val="0"/>
              <w:divBdr>
                <w:top w:val="none" w:sz="0" w:space="0" w:color="auto"/>
                <w:left w:val="none" w:sz="0" w:space="0" w:color="auto"/>
                <w:bottom w:val="none" w:sz="0" w:space="0" w:color="auto"/>
                <w:right w:val="none" w:sz="0" w:space="0" w:color="auto"/>
              </w:divBdr>
            </w:div>
            <w:div w:id="919828956">
              <w:marLeft w:val="0"/>
              <w:marRight w:val="0"/>
              <w:marTop w:val="0"/>
              <w:marBottom w:val="0"/>
              <w:divBdr>
                <w:top w:val="none" w:sz="0" w:space="0" w:color="auto"/>
                <w:left w:val="none" w:sz="0" w:space="0" w:color="auto"/>
                <w:bottom w:val="none" w:sz="0" w:space="0" w:color="auto"/>
                <w:right w:val="none" w:sz="0" w:space="0" w:color="auto"/>
              </w:divBdr>
            </w:div>
            <w:div w:id="2002077788">
              <w:marLeft w:val="0"/>
              <w:marRight w:val="0"/>
              <w:marTop w:val="0"/>
              <w:marBottom w:val="0"/>
              <w:divBdr>
                <w:top w:val="none" w:sz="0" w:space="0" w:color="auto"/>
                <w:left w:val="none" w:sz="0" w:space="0" w:color="auto"/>
                <w:bottom w:val="none" w:sz="0" w:space="0" w:color="auto"/>
                <w:right w:val="none" w:sz="0" w:space="0" w:color="auto"/>
              </w:divBdr>
            </w:div>
          </w:divsChild>
        </w:div>
        <w:div w:id="1357467003">
          <w:marLeft w:val="0"/>
          <w:marRight w:val="0"/>
          <w:marTop w:val="0"/>
          <w:marBottom w:val="0"/>
          <w:divBdr>
            <w:top w:val="none" w:sz="0" w:space="0" w:color="auto"/>
            <w:left w:val="none" w:sz="0" w:space="0" w:color="auto"/>
            <w:bottom w:val="none" w:sz="0" w:space="0" w:color="auto"/>
            <w:right w:val="none" w:sz="0" w:space="0" w:color="auto"/>
          </w:divBdr>
        </w:div>
        <w:div w:id="1477988762">
          <w:marLeft w:val="0"/>
          <w:marRight w:val="0"/>
          <w:marTop w:val="0"/>
          <w:marBottom w:val="0"/>
          <w:divBdr>
            <w:top w:val="none" w:sz="0" w:space="0" w:color="auto"/>
            <w:left w:val="none" w:sz="0" w:space="0" w:color="auto"/>
            <w:bottom w:val="none" w:sz="0" w:space="0" w:color="auto"/>
            <w:right w:val="none" w:sz="0" w:space="0" w:color="auto"/>
          </w:divBdr>
        </w:div>
        <w:div w:id="1481339017">
          <w:marLeft w:val="0"/>
          <w:marRight w:val="0"/>
          <w:marTop w:val="0"/>
          <w:marBottom w:val="0"/>
          <w:divBdr>
            <w:top w:val="none" w:sz="0" w:space="0" w:color="auto"/>
            <w:left w:val="none" w:sz="0" w:space="0" w:color="auto"/>
            <w:bottom w:val="none" w:sz="0" w:space="0" w:color="auto"/>
            <w:right w:val="none" w:sz="0" w:space="0" w:color="auto"/>
          </w:divBdr>
        </w:div>
        <w:div w:id="1486972419">
          <w:marLeft w:val="0"/>
          <w:marRight w:val="0"/>
          <w:marTop w:val="0"/>
          <w:marBottom w:val="0"/>
          <w:divBdr>
            <w:top w:val="none" w:sz="0" w:space="0" w:color="auto"/>
            <w:left w:val="none" w:sz="0" w:space="0" w:color="auto"/>
            <w:bottom w:val="none" w:sz="0" w:space="0" w:color="auto"/>
            <w:right w:val="none" w:sz="0" w:space="0" w:color="auto"/>
          </w:divBdr>
        </w:div>
        <w:div w:id="1504200592">
          <w:marLeft w:val="0"/>
          <w:marRight w:val="0"/>
          <w:marTop w:val="0"/>
          <w:marBottom w:val="0"/>
          <w:divBdr>
            <w:top w:val="none" w:sz="0" w:space="0" w:color="auto"/>
            <w:left w:val="none" w:sz="0" w:space="0" w:color="auto"/>
            <w:bottom w:val="none" w:sz="0" w:space="0" w:color="auto"/>
            <w:right w:val="none" w:sz="0" w:space="0" w:color="auto"/>
          </w:divBdr>
          <w:divsChild>
            <w:div w:id="289290433">
              <w:marLeft w:val="0"/>
              <w:marRight w:val="0"/>
              <w:marTop w:val="0"/>
              <w:marBottom w:val="0"/>
              <w:divBdr>
                <w:top w:val="none" w:sz="0" w:space="0" w:color="auto"/>
                <w:left w:val="none" w:sz="0" w:space="0" w:color="auto"/>
                <w:bottom w:val="none" w:sz="0" w:space="0" w:color="auto"/>
                <w:right w:val="none" w:sz="0" w:space="0" w:color="auto"/>
              </w:divBdr>
            </w:div>
            <w:div w:id="390808738">
              <w:marLeft w:val="0"/>
              <w:marRight w:val="0"/>
              <w:marTop w:val="0"/>
              <w:marBottom w:val="0"/>
              <w:divBdr>
                <w:top w:val="none" w:sz="0" w:space="0" w:color="auto"/>
                <w:left w:val="none" w:sz="0" w:space="0" w:color="auto"/>
                <w:bottom w:val="none" w:sz="0" w:space="0" w:color="auto"/>
                <w:right w:val="none" w:sz="0" w:space="0" w:color="auto"/>
              </w:divBdr>
            </w:div>
            <w:div w:id="690184573">
              <w:marLeft w:val="0"/>
              <w:marRight w:val="0"/>
              <w:marTop w:val="0"/>
              <w:marBottom w:val="0"/>
              <w:divBdr>
                <w:top w:val="none" w:sz="0" w:space="0" w:color="auto"/>
                <w:left w:val="none" w:sz="0" w:space="0" w:color="auto"/>
                <w:bottom w:val="none" w:sz="0" w:space="0" w:color="auto"/>
                <w:right w:val="none" w:sz="0" w:space="0" w:color="auto"/>
              </w:divBdr>
            </w:div>
            <w:div w:id="832793168">
              <w:marLeft w:val="0"/>
              <w:marRight w:val="0"/>
              <w:marTop w:val="0"/>
              <w:marBottom w:val="0"/>
              <w:divBdr>
                <w:top w:val="none" w:sz="0" w:space="0" w:color="auto"/>
                <w:left w:val="none" w:sz="0" w:space="0" w:color="auto"/>
                <w:bottom w:val="none" w:sz="0" w:space="0" w:color="auto"/>
                <w:right w:val="none" w:sz="0" w:space="0" w:color="auto"/>
              </w:divBdr>
            </w:div>
            <w:div w:id="1955210167">
              <w:marLeft w:val="0"/>
              <w:marRight w:val="0"/>
              <w:marTop w:val="0"/>
              <w:marBottom w:val="0"/>
              <w:divBdr>
                <w:top w:val="none" w:sz="0" w:space="0" w:color="auto"/>
                <w:left w:val="none" w:sz="0" w:space="0" w:color="auto"/>
                <w:bottom w:val="none" w:sz="0" w:space="0" w:color="auto"/>
                <w:right w:val="none" w:sz="0" w:space="0" w:color="auto"/>
              </w:divBdr>
            </w:div>
          </w:divsChild>
        </w:div>
        <w:div w:id="1517580355">
          <w:marLeft w:val="0"/>
          <w:marRight w:val="0"/>
          <w:marTop w:val="0"/>
          <w:marBottom w:val="0"/>
          <w:divBdr>
            <w:top w:val="none" w:sz="0" w:space="0" w:color="auto"/>
            <w:left w:val="none" w:sz="0" w:space="0" w:color="auto"/>
            <w:bottom w:val="none" w:sz="0" w:space="0" w:color="auto"/>
            <w:right w:val="none" w:sz="0" w:space="0" w:color="auto"/>
          </w:divBdr>
          <w:divsChild>
            <w:div w:id="1662201341">
              <w:marLeft w:val="0"/>
              <w:marRight w:val="0"/>
              <w:marTop w:val="0"/>
              <w:marBottom w:val="0"/>
              <w:divBdr>
                <w:top w:val="none" w:sz="0" w:space="0" w:color="auto"/>
                <w:left w:val="none" w:sz="0" w:space="0" w:color="auto"/>
                <w:bottom w:val="none" w:sz="0" w:space="0" w:color="auto"/>
                <w:right w:val="none" w:sz="0" w:space="0" w:color="auto"/>
              </w:divBdr>
            </w:div>
            <w:div w:id="1699963299">
              <w:marLeft w:val="0"/>
              <w:marRight w:val="0"/>
              <w:marTop w:val="0"/>
              <w:marBottom w:val="0"/>
              <w:divBdr>
                <w:top w:val="none" w:sz="0" w:space="0" w:color="auto"/>
                <w:left w:val="none" w:sz="0" w:space="0" w:color="auto"/>
                <w:bottom w:val="none" w:sz="0" w:space="0" w:color="auto"/>
                <w:right w:val="none" w:sz="0" w:space="0" w:color="auto"/>
              </w:divBdr>
            </w:div>
          </w:divsChild>
        </w:div>
        <w:div w:id="1518541510">
          <w:marLeft w:val="0"/>
          <w:marRight w:val="0"/>
          <w:marTop w:val="0"/>
          <w:marBottom w:val="0"/>
          <w:divBdr>
            <w:top w:val="none" w:sz="0" w:space="0" w:color="auto"/>
            <w:left w:val="none" w:sz="0" w:space="0" w:color="auto"/>
            <w:bottom w:val="none" w:sz="0" w:space="0" w:color="auto"/>
            <w:right w:val="none" w:sz="0" w:space="0" w:color="auto"/>
          </w:divBdr>
          <w:divsChild>
            <w:div w:id="21902655">
              <w:marLeft w:val="0"/>
              <w:marRight w:val="0"/>
              <w:marTop w:val="0"/>
              <w:marBottom w:val="0"/>
              <w:divBdr>
                <w:top w:val="none" w:sz="0" w:space="0" w:color="auto"/>
                <w:left w:val="none" w:sz="0" w:space="0" w:color="auto"/>
                <w:bottom w:val="none" w:sz="0" w:space="0" w:color="auto"/>
                <w:right w:val="none" w:sz="0" w:space="0" w:color="auto"/>
              </w:divBdr>
            </w:div>
            <w:div w:id="41711434">
              <w:marLeft w:val="0"/>
              <w:marRight w:val="0"/>
              <w:marTop w:val="0"/>
              <w:marBottom w:val="0"/>
              <w:divBdr>
                <w:top w:val="none" w:sz="0" w:space="0" w:color="auto"/>
                <w:left w:val="none" w:sz="0" w:space="0" w:color="auto"/>
                <w:bottom w:val="none" w:sz="0" w:space="0" w:color="auto"/>
                <w:right w:val="none" w:sz="0" w:space="0" w:color="auto"/>
              </w:divBdr>
            </w:div>
            <w:div w:id="371349279">
              <w:marLeft w:val="0"/>
              <w:marRight w:val="0"/>
              <w:marTop w:val="0"/>
              <w:marBottom w:val="0"/>
              <w:divBdr>
                <w:top w:val="none" w:sz="0" w:space="0" w:color="auto"/>
                <w:left w:val="none" w:sz="0" w:space="0" w:color="auto"/>
                <w:bottom w:val="none" w:sz="0" w:space="0" w:color="auto"/>
                <w:right w:val="none" w:sz="0" w:space="0" w:color="auto"/>
              </w:divBdr>
            </w:div>
            <w:div w:id="1602298600">
              <w:marLeft w:val="0"/>
              <w:marRight w:val="0"/>
              <w:marTop w:val="0"/>
              <w:marBottom w:val="0"/>
              <w:divBdr>
                <w:top w:val="none" w:sz="0" w:space="0" w:color="auto"/>
                <w:left w:val="none" w:sz="0" w:space="0" w:color="auto"/>
                <w:bottom w:val="none" w:sz="0" w:space="0" w:color="auto"/>
                <w:right w:val="none" w:sz="0" w:space="0" w:color="auto"/>
              </w:divBdr>
            </w:div>
            <w:div w:id="1878658570">
              <w:marLeft w:val="0"/>
              <w:marRight w:val="0"/>
              <w:marTop w:val="0"/>
              <w:marBottom w:val="0"/>
              <w:divBdr>
                <w:top w:val="none" w:sz="0" w:space="0" w:color="auto"/>
                <w:left w:val="none" w:sz="0" w:space="0" w:color="auto"/>
                <w:bottom w:val="none" w:sz="0" w:space="0" w:color="auto"/>
                <w:right w:val="none" w:sz="0" w:space="0" w:color="auto"/>
              </w:divBdr>
            </w:div>
          </w:divsChild>
        </w:div>
        <w:div w:id="1600991329">
          <w:marLeft w:val="0"/>
          <w:marRight w:val="0"/>
          <w:marTop w:val="0"/>
          <w:marBottom w:val="0"/>
          <w:divBdr>
            <w:top w:val="none" w:sz="0" w:space="0" w:color="auto"/>
            <w:left w:val="none" w:sz="0" w:space="0" w:color="auto"/>
            <w:bottom w:val="none" w:sz="0" w:space="0" w:color="auto"/>
            <w:right w:val="none" w:sz="0" w:space="0" w:color="auto"/>
          </w:divBdr>
        </w:div>
        <w:div w:id="1601908106">
          <w:marLeft w:val="0"/>
          <w:marRight w:val="0"/>
          <w:marTop w:val="0"/>
          <w:marBottom w:val="0"/>
          <w:divBdr>
            <w:top w:val="none" w:sz="0" w:space="0" w:color="auto"/>
            <w:left w:val="none" w:sz="0" w:space="0" w:color="auto"/>
            <w:bottom w:val="none" w:sz="0" w:space="0" w:color="auto"/>
            <w:right w:val="none" w:sz="0" w:space="0" w:color="auto"/>
          </w:divBdr>
        </w:div>
        <w:div w:id="1605915735">
          <w:marLeft w:val="0"/>
          <w:marRight w:val="0"/>
          <w:marTop w:val="0"/>
          <w:marBottom w:val="0"/>
          <w:divBdr>
            <w:top w:val="none" w:sz="0" w:space="0" w:color="auto"/>
            <w:left w:val="none" w:sz="0" w:space="0" w:color="auto"/>
            <w:bottom w:val="none" w:sz="0" w:space="0" w:color="auto"/>
            <w:right w:val="none" w:sz="0" w:space="0" w:color="auto"/>
          </w:divBdr>
          <w:divsChild>
            <w:div w:id="316231414">
              <w:marLeft w:val="0"/>
              <w:marRight w:val="0"/>
              <w:marTop w:val="0"/>
              <w:marBottom w:val="0"/>
              <w:divBdr>
                <w:top w:val="none" w:sz="0" w:space="0" w:color="auto"/>
                <w:left w:val="none" w:sz="0" w:space="0" w:color="auto"/>
                <w:bottom w:val="none" w:sz="0" w:space="0" w:color="auto"/>
                <w:right w:val="none" w:sz="0" w:space="0" w:color="auto"/>
              </w:divBdr>
            </w:div>
            <w:div w:id="531577861">
              <w:marLeft w:val="0"/>
              <w:marRight w:val="0"/>
              <w:marTop w:val="0"/>
              <w:marBottom w:val="0"/>
              <w:divBdr>
                <w:top w:val="none" w:sz="0" w:space="0" w:color="auto"/>
                <w:left w:val="none" w:sz="0" w:space="0" w:color="auto"/>
                <w:bottom w:val="none" w:sz="0" w:space="0" w:color="auto"/>
                <w:right w:val="none" w:sz="0" w:space="0" w:color="auto"/>
              </w:divBdr>
            </w:div>
            <w:div w:id="840243970">
              <w:marLeft w:val="0"/>
              <w:marRight w:val="0"/>
              <w:marTop w:val="0"/>
              <w:marBottom w:val="0"/>
              <w:divBdr>
                <w:top w:val="none" w:sz="0" w:space="0" w:color="auto"/>
                <w:left w:val="none" w:sz="0" w:space="0" w:color="auto"/>
                <w:bottom w:val="none" w:sz="0" w:space="0" w:color="auto"/>
                <w:right w:val="none" w:sz="0" w:space="0" w:color="auto"/>
              </w:divBdr>
            </w:div>
            <w:div w:id="874585593">
              <w:marLeft w:val="0"/>
              <w:marRight w:val="0"/>
              <w:marTop w:val="0"/>
              <w:marBottom w:val="0"/>
              <w:divBdr>
                <w:top w:val="none" w:sz="0" w:space="0" w:color="auto"/>
                <w:left w:val="none" w:sz="0" w:space="0" w:color="auto"/>
                <w:bottom w:val="none" w:sz="0" w:space="0" w:color="auto"/>
                <w:right w:val="none" w:sz="0" w:space="0" w:color="auto"/>
              </w:divBdr>
            </w:div>
            <w:div w:id="906763684">
              <w:marLeft w:val="0"/>
              <w:marRight w:val="0"/>
              <w:marTop w:val="0"/>
              <w:marBottom w:val="0"/>
              <w:divBdr>
                <w:top w:val="none" w:sz="0" w:space="0" w:color="auto"/>
                <w:left w:val="none" w:sz="0" w:space="0" w:color="auto"/>
                <w:bottom w:val="none" w:sz="0" w:space="0" w:color="auto"/>
                <w:right w:val="none" w:sz="0" w:space="0" w:color="auto"/>
              </w:divBdr>
            </w:div>
          </w:divsChild>
        </w:div>
        <w:div w:id="1629045084">
          <w:marLeft w:val="0"/>
          <w:marRight w:val="0"/>
          <w:marTop w:val="0"/>
          <w:marBottom w:val="0"/>
          <w:divBdr>
            <w:top w:val="none" w:sz="0" w:space="0" w:color="auto"/>
            <w:left w:val="none" w:sz="0" w:space="0" w:color="auto"/>
            <w:bottom w:val="none" w:sz="0" w:space="0" w:color="auto"/>
            <w:right w:val="none" w:sz="0" w:space="0" w:color="auto"/>
          </w:divBdr>
        </w:div>
        <w:div w:id="1671519553">
          <w:marLeft w:val="0"/>
          <w:marRight w:val="0"/>
          <w:marTop w:val="0"/>
          <w:marBottom w:val="0"/>
          <w:divBdr>
            <w:top w:val="none" w:sz="0" w:space="0" w:color="auto"/>
            <w:left w:val="none" w:sz="0" w:space="0" w:color="auto"/>
            <w:bottom w:val="none" w:sz="0" w:space="0" w:color="auto"/>
            <w:right w:val="none" w:sz="0" w:space="0" w:color="auto"/>
          </w:divBdr>
          <w:divsChild>
            <w:div w:id="598031203">
              <w:marLeft w:val="0"/>
              <w:marRight w:val="0"/>
              <w:marTop w:val="0"/>
              <w:marBottom w:val="0"/>
              <w:divBdr>
                <w:top w:val="none" w:sz="0" w:space="0" w:color="auto"/>
                <w:left w:val="none" w:sz="0" w:space="0" w:color="auto"/>
                <w:bottom w:val="none" w:sz="0" w:space="0" w:color="auto"/>
                <w:right w:val="none" w:sz="0" w:space="0" w:color="auto"/>
              </w:divBdr>
            </w:div>
            <w:div w:id="926816013">
              <w:marLeft w:val="0"/>
              <w:marRight w:val="0"/>
              <w:marTop w:val="0"/>
              <w:marBottom w:val="0"/>
              <w:divBdr>
                <w:top w:val="none" w:sz="0" w:space="0" w:color="auto"/>
                <w:left w:val="none" w:sz="0" w:space="0" w:color="auto"/>
                <w:bottom w:val="none" w:sz="0" w:space="0" w:color="auto"/>
                <w:right w:val="none" w:sz="0" w:space="0" w:color="auto"/>
              </w:divBdr>
            </w:div>
            <w:div w:id="1033965109">
              <w:marLeft w:val="0"/>
              <w:marRight w:val="0"/>
              <w:marTop w:val="0"/>
              <w:marBottom w:val="0"/>
              <w:divBdr>
                <w:top w:val="none" w:sz="0" w:space="0" w:color="auto"/>
                <w:left w:val="none" w:sz="0" w:space="0" w:color="auto"/>
                <w:bottom w:val="none" w:sz="0" w:space="0" w:color="auto"/>
                <w:right w:val="none" w:sz="0" w:space="0" w:color="auto"/>
              </w:divBdr>
            </w:div>
            <w:div w:id="1461344378">
              <w:marLeft w:val="0"/>
              <w:marRight w:val="0"/>
              <w:marTop w:val="0"/>
              <w:marBottom w:val="0"/>
              <w:divBdr>
                <w:top w:val="none" w:sz="0" w:space="0" w:color="auto"/>
                <w:left w:val="none" w:sz="0" w:space="0" w:color="auto"/>
                <w:bottom w:val="none" w:sz="0" w:space="0" w:color="auto"/>
                <w:right w:val="none" w:sz="0" w:space="0" w:color="auto"/>
              </w:divBdr>
            </w:div>
            <w:div w:id="1690831488">
              <w:marLeft w:val="0"/>
              <w:marRight w:val="0"/>
              <w:marTop w:val="0"/>
              <w:marBottom w:val="0"/>
              <w:divBdr>
                <w:top w:val="none" w:sz="0" w:space="0" w:color="auto"/>
                <w:left w:val="none" w:sz="0" w:space="0" w:color="auto"/>
                <w:bottom w:val="none" w:sz="0" w:space="0" w:color="auto"/>
                <w:right w:val="none" w:sz="0" w:space="0" w:color="auto"/>
              </w:divBdr>
            </w:div>
          </w:divsChild>
        </w:div>
        <w:div w:id="1741751878">
          <w:marLeft w:val="0"/>
          <w:marRight w:val="0"/>
          <w:marTop w:val="0"/>
          <w:marBottom w:val="0"/>
          <w:divBdr>
            <w:top w:val="none" w:sz="0" w:space="0" w:color="auto"/>
            <w:left w:val="none" w:sz="0" w:space="0" w:color="auto"/>
            <w:bottom w:val="none" w:sz="0" w:space="0" w:color="auto"/>
            <w:right w:val="none" w:sz="0" w:space="0" w:color="auto"/>
          </w:divBdr>
        </w:div>
        <w:div w:id="1750690563">
          <w:marLeft w:val="0"/>
          <w:marRight w:val="0"/>
          <w:marTop w:val="0"/>
          <w:marBottom w:val="0"/>
          <w:divBdr>
            <w:top w:val="none" w:sz="0" w:space="0" w:color="auto"/>
            <w:left w:val="none" w:sz="0" w:space="0" w:color="auto"/>
            <w:bottom w:val="none" w:sz="0" w:space="0" w:color="auto"/>
            <w:right w:val="none" w:sz="0" w:space="0" w:color="auto"/>
          </w:divBdr>
        </w:div>
        <w:div w:id="1764913230">
          <w:marLeft w:val="0"/>
          <w:marRight w:val="0"/>
          <w:marTop w:val="0"/>
          <w:marBottom w:val="0"/>
          <w:divBdr>
            <w:top w:val="none" w:sz="0" w:space="0" w:color="auto"/>
            <w:left w:val="none" w:sz="0" w:space="0" w:color="auto"/>
            <w:bottom w:val="none" w:sz="0" w:space="0" w:color="auto"/>
            <w:right w:val="none" w:sz="0" w:space="0" w:color="auto"/>
          </w:divBdr>
        </w:div>
        <w:div w:id="1772704502">
          <w:marLeft w:val="0"/>
          <w:marRight w:val="0"/>
          <w:marTop w:val="0"/>
          <w:marBottom w:val="0"/>
          <w:divBdr>
            <w:top w:val="none" w:sz="0" w:space="0" w:color="auto"/>
            <w:left w:val="none" w:sz="0" w:space="0" w:color="auto"/>
            <w:bottom w:val="none" w:sz="0" w:space="0" w:color="auto"/>
            <w:right w:val="none" w:sz="0" w:space="0" w:color="auto"/>
          </w:divBdr>
          <w:divsChild>
            <w:div w:id="193226517">
              <w:marLeft w:val="0"/>
              <w:marRight w:val="0"/>
              <w:marTop w:val="0"/>
              <w:marBottom w:val="0"/>
              <w:divBdr>
                <w:top w:val="none" w:sz="0" w:space="0" w:color="auto"/>
                <w:left w:val="none" w:sz="0" w:space="0" w:color="auto"/>
                <w:bottom w:val="none" w:sz="0" w:space="0" w:color="auto"/>
                <w:right w:val="none" w:sz="0" w:space="0" w:color="auto"/>
              </w:divBdr>
            </w:div>
            <w:div w:id="306084655">
              <w:marLeft w:val="0"/>
              <w:marRight w:val="0"/>
              <w:marTop w:val="0"/>
              <w:marBottom w:val="0"/>
              <w:divBdr>
                <w:top w:val="none" w:sz="0" w:space="0" w:color="auto"/>
                <w:left w:val="none" w:sz="0" w:space="0" w:color="auto"/>
                <w:bottom w:val="none" w:sz="0" w:space="0" w:color="auto"/>
                <w:right w:val="none" w:sz="0" w:space="0" w:color="auto"/>
              </w:divBdr>
            </w:div>
            <w:div w:id="1126317996">
              <w:marLeft w:val="0"/>
              <w:marRight w:val="0"/>
              <w:marTop w:val="0"/>
              <w:marBottom w:val="0"/>
              <w:divBdr>
                <w:top w:val="none" w:sz="0" w:space="0" w:color="auto"/>
                <w:left w:val="none" w:sz="0" w:space="0" w:color="auto"/>
                <w:bottom w:val="none" w:sz="0" w:space="0" w:color="auto"/>
                <w:right w:val="none" w:sz="0" w:space="0" w:color="auto"/>
              </w:divBdr>
            </w:div>
          </w:divsChild>
        </w:div>
        <w:div w:id="1773620407">
          <w:marLeft w:val="0"/>
          <w:marRight w:val="0"/>
          <w:marTop w:val="0"/>
          <w:marBottom w:val="0"/>
          <w:divBdr>
            <w:top w:val="none" w:sz="0" w:space="0" w:color="auto"/>
            <w:left w:val="none" w:sz="0" w:space="0" w:color="auto"/>
            <w:bottom w:val="none" w:sz="0" w:space="0" w:color="auto"/>
            <w:right w:val="none" w:sz="0" w:space="0" w:color="auto"/>
          </w:divBdr>
          <w:divsChild>
            <w:div w:id="631835307">
              <w:marLeft w:val="0"/>
              <w:marRight w:val="0"/>
              <w:marTop w:val="0"/>
              <w:marBottom w:val="0"/>
              <w:divBdr>
                <w:top w:val="none" w:sz="0" w:space="0" w:color="auto"/>
                <w:left w:val="none" w:sz="0" w:space="0" w:color="auto"/>
                <w:bottom w:val="none" w:sz="0" w:space="0" w:color="auto"/>
                <w:right w:val="none" w:sz="0" w:space="0" w:color="auto"/>
              </w:divBdr>
            </w:div>
            <w:div w:id="1012027918">
              <w:marLeft w:val="0"/>
              <w:marRight w:val="0"/>
              <w:marTop w:val="0"/>
              <w:marBottom w:val="0"/>
              <w:divBdr>
                <w:top w:val="none" w:sz="0" w:space="0" w:color="auto"/>
                <w:left w:val="none" w:sz="0" w:space="0" w:color="auto"/>
                <w:bottom w:val="none" w:sz="0" w:space="0" w:color="auto"/>
                <w:right w:val="none" w:sz="0" w:space="0" w:color="auto"/>
              </w:divBdr>
            </w:div>
            <w:div w:id="1189568808">
              <w:marLeft w:val="0"/>
              <w:marRight w:val="0"/>
              <w:marTop w:val="0"/>
              <w:marBottom w:val="0"/>
              <w:divBdr>
                <w:top w:val="none" w:sz="0" w:space="0" w:color="auto"/>
                <w:left w:val="none" w:sz="0" w:space="0" w:color="auto"/>
                <w:bottom w:val="none" w:sz="0" w:space="0" w:color="auto"/>
                <w:right w:val="none" w:sz="0" w:space="0" w:color="auto"/>
              </w:divBdr>
            </w:div>
            <w:div w:id="1227185719">
              <w:marLeft w:val="0"/>
              <w:marRight w:val="0"/>
              <w:marTop w:val="0"/>
              <w:marBottom w:val="0"/>
              <w:divBdr>
                <w:top w:val="none" w:sz="0" w:space="0" w:color="auto"/>
                <w:left w:val="none" w:sz="0" w:space="0" w:color="auto"/>
                <w:bottom w:val="none" w:sz="0" w:space="0" w:color="auto"/>
                <w:right w:val="none" w:sz="0" w:space="0" w:color="auto"/>
              </w:divBdr>
            </w:div>
            <w:div w:id="1929658335">
              <w:marLeft w:val="0"/>
              <w:marRight w:val="0"/>
              <w:marTop w:val="0"/>
              <w:marBottom w:val="0"/>
              <w:divBdr>
                <w:top w:val="none" w:sz="0" w:space="0" w:color="auto"/>
                <w:left w:val="none" w:sz="0" w:space="0" w:color="auto"/>
                <w:bottom w:val="none" w:sz="0" w:space="0" w:color="auto"/>
                <w:right w:val="none" w:sz="0" w:space="0" w:color="auto"/>
              </w:divBdr>
            </w:div>
          </w:divsChild>
        </w:div>
        <w:div w:id="1774737823">
          <w:marLeft w:val="0"/>
          <w:marRight w:val="0"/>
          <w:marTop w:val="0"/>
          <w:marBottom w:val="0"/>
          <w:divBdr>
            <w:top w:val="none" w:sz="0" w:space="0" w:color="auto"/>
            <w:left w:val="none" w:sz="0" w:space="0" w:color="auto"/>
            <w:bottom w:val="none" w:sz="0" w:space="0" w:color="auto"/>
            <w:right w:val="none" w:sz="0" w:space="0" w:color="auto"/>
          </w:divBdr>
          <w:divsChild>
            <w:div w:id="32583020">
              <w:marLeft w:val="0"/>
              <w:marRight w:val="0"/>
              <w:marTop w:val="0"/>
              <w:marBottom w:val="0"/>
              <w:divBdr>
                <w:top w:val="none" w:sz="0" w:space="0" w:color="auto"/>
                <w:left w:val="none" w:sz="0" w:space="0" w:color="auto"/>
                <w:bottom w:val="none" w:sz="0" w:space="0" w:color="auto"/>
                <w:right w:val="none" w:sz="0" w:space="0" w:color="auto"/>
              </w:divBdr>
            </w:div>
            <w:div w:id="382289260">
              <w:marLeft w:val="0"/>
              <w:marRight w:val="0"/>
              <w:marTop w:val="0"/>
              <w:marBottom w:val="0"/>
              <w:divBdr>
                <w:top w:val="none" w:sz="0" w:space="0" w:color="auto"/>
                <w:left w:val="none" w:sz="0" w:space="0" w:color="auto"/>
                <w:bottom w:val="none" w:sz="0" w:space="0" w:color="auto"/>
                <w:right w:val="none" w:sz="0" w:space="0" w:color="auto"/>
              </w:divBdr>
            </w:div>
            <w:div w:id="967204426">
              <w:marLeft w:val="0"/>
              <w:marRight w:val="0"/>
              <w:marTop w:val="0"/>
              <w:marBottom w:val="0"/>
              <w:divBdr>
                <w:top w:val="none" w:sz="0" w:space="0" w:color="auto"/>
                <w:left w:val="none" w:sz="0" w:space="0" w:color="auto"/>
                <w:bottom w:val="none" w:sz="0" w:space="0" w:color="auto"/>
                <w:right w:val="none" w:sz="0" w:space="0" w:color="auto"/>
              </w:divBdr>
            </w:div>
            <w:div w:id="1226987816">
              <w:marLeft w:val="0"/>
              <w:marRight w:val="0"/>
              <w:marTop w:val="0"/>
              <w:marBottom w:val="0"/>
              <w:divBdr>
                <w:top w:val="none" w:sz="0" w:space="0" w:color="auto"/>
                <w:left w:val="none" w:sz="0" w:space="0" w:color="auto"/>
                <w:bottom w:val="none" w:sz="0" w:space="0" w:color="auto"/>
                <w:right w:val="none" w:sz="0" w:space="0" w:color="auto"/>
              </w:divBdr>
            </w:div>
            <w:div w:id="1492981825">
              <w:marLeft w:val="0"/>
              <w:marRight w:val="0"/>
              <w:marTop w:val="0"/>
              <w:marBottom w:val="0"/>
              <w:divBdr>
                <w:top w:val="none" w:sz="0" w:space="0" w:color="auto"/>
                <w:left w:val="none" w:sz="0" w:space="0" w:color="auto"/>
                <w:bottom w:val="none" w:sz="0" w:space="0" w:color="auto"/>
                <w:right w:val="none" w:sz="0" w:space="0" w:color="auto"/>
              </w:divBdr>
            </w:div>
          </w:divsChild>
        </w:div>
        <w:div w:id="1805076211">
          <w:marLeft w:val="0"/>
          <w:marRight w:val="0"/>
          <w:marTop w:val="0"/>
          <w:marBottom w:val="0"/>
          <w:divBdr>
            <w:top w:val="none" w:sz="0" w:space="0" w:color="auto"/>
            <w:left w:val="none" w:sz="0" w:space="0" w:color="auto"/>
            <w:bottom w:val="none" w:sz="0" w:space="0" w:color="auto"/>
            <w:right w:val="none" w:sz="0" w:space="0" w:color="auto"/>
          </w:divBdr>
          <w:divsChild>
            <w:div w:id="463355947">
              <w:marLeft w:val="0"/>
              <w:marRight w:val="0"/>
              <w:marTop w:val="0"/>
              <w:marBottom w:val="0"/>
              <w:divBdr>
                <w:top w:val="none" w:sz="0" w:space="0" w:color="auto"/>
                <w:left w:val="none" w:sz="0" w:space="0" w:color="auto"/>
                <w:bottom w:val="none" w:sz="0" w:space="0" w:color="auto"/>
                <w:right w:val="none" w:sz="0" w:space="0" w:color="auto"/>
              </w:divBdr>
            </w:div>
            <w:div w:id="1368335788">
              <w:marLeft w:val="0"/>
              <w:marRight w:val="0"/>
              <w:marTop w:val="0"/>
              <w:marBottom w:val="0"/>
              <w:divBdr>
                <w:top w:val="none" w:sz="0" w:space="0" w:color="auto"/>
                <w:left w:val="none" w:sz="0" w:space="0" w:color="auto"/>
                <w:bottom w:val="none" w:sz="0" w:space="0" w:color="auto"/>
                <w:right w:val="none" w:sz="0" w:space="0" w:color="auto"/>
              </w:divBdr>
            </w:div>
            <w:div w:id="1383361389">
              <w:marLeft w:val="0"/>
              <w:marRight w:val="0"/>
              <w:marTop w:val="0"/>
              <w:marBottom w:val="0"/>
              <w:divBdr>
                <w:top w:val="none" w:sz="0" w:space="0" w:color="auto"/>
                <w:left w:val="none" w:sz="0" w:space="0" w:color="auto"/>
                <w:bottom w:val="none" w:sz="0" w:space="0" w:color="auto"/>
                <w:right w:val="none" w:sz="0" w:space="0" w:color="auto"/>
              </w:divBdr>
            </w:div>
            <w:div w:id="1822961086">
              <w:marLeft w:val="0"/>
              <w:marRight w:val="0"/>
              <w:marTop w:val="0"/>
              <w:marBottom w:val="0"/>
              <w:divBdr>
                <w:top w:val="none" w:sz="0" w:space="0" w:color="auto"/>
                <w:left w:val="none" w:sz="0" w:space="0" w:color="auto"/>
                <w:bottom w:val="none" w:sz="0" w:space="0" w:color="auto"/>
                <w:right w:val="none" w:sz="0" w:space="0" w:color="auto"/>
              </w:divBdr>
            </w:div>
            <w:div w:id="1986011673">
              <w:marLeft w:val="0"/>
              <w:marRight w:val="0"/>
              <w:marTop w:val="0"/>
              <w:marBottom w:val="0"/>
              <w:divBdr>
                <w:top w:val="none" w:sz="0" w:space="0" w:color="auto"/>
                <w:left w:val="none" w:sz="0" w:space="0" w:color="auto"/>
                <w:bottom w:val="none" w:sz="0" w:space="0" w:color="auto"/>
                <w:right w:val="none" w:sz="0" w:space="0" w:color="auto"/>
              </w:divBdr>
            </w:div>
          </w:divsChild>
        </w:div>
        <w:div w:id="1868785919">
          <w:marLeft w:val="0"/>
          <w:marRight w:val="0"/>
          <w:marTop w:val="0"/>
          <w:marBottom w:val="0"/>
          <w:divBdr>
            <w:top w:val="none" w:sz="0" w:space="0" w:color="auto"/>
            <w:left w:val="none" w:sz="0" w:space="0" w:color="auto"/>
            <w:bottom w:val="none" w:sz="0" w:space="0" w:color="auto"/>
            <w:right w:val="none" w:sz="0" w:space="0" w:color="auto"/>
          </w:divBdr>
        </w:div>
        <w:div w:id="1899511704">
          <w:marLeft w:val="0"/>
          <w:marRight w:val="0"/>
          <w:marTop w:val="0"/>
          <w:marBottom w:val="0"/>
          <w:divBdr>
            <w:top w:val="none" w:sz="0" w:space="0" w:color="auto"/>
            <w:left w:val="none" w:sz="0" w:space="0" w:color="auto"/>
            <w:bottom w:val="none" w:sz="0" w:space="0" w:color="auto"/>
            <w:right w:val="none" w:sz="0" w:space="0" w:color="auto"/>
          </w:divBdr>
        </w:div>
        <w:div w:id="2010014551">
          <w:marLeft w:val="0"/>
          <w:marRight w:val="0"/>
          <w:marTop w:val="0"/>
          <w:marBottom w:val="0"/>
          <w:divBdr>
            <w:top w:val="none" w:sz="0" w:space="0" w:color="auto"/>
            <w:left w:val="none" w:sz="0" w:space="0" w:color="auto"/>
            <w:bottom w:val="none" w:sz="0" w:space="0" w:color="auto"/>
            <w:right w:val="none" w:sz="0" w:space="0" w:color="auto"/>
          </w:divBdr>
        </w:div>
        <w:div w:id="2020934307">
          <w:marLeft w:val="0"/>
          <w:marRight w:val="0"/>
          <w:marTop w:val="0"/>
          <w:marBottom w:val="0"/>
          <w:divBdr>
            <w:top w:val="none" w:sz="0" w:space="0" w:color="auto"/>
            <w:left w:val="none" w:sz="0" w:space="0" w:color="auto"/>
            <w:bottom w:val="none" w:sz="0" w:space="0" w:color="auto"/>
            <w:right w:val="none" w:sz="0" w:space="0" w:color="auto"/>
          </w:divBdr>
          <w:divsChild>
            <w:div w:id="41251044">
              <w:marLeft w:val="0"/>
              <w:marRight w:val="0"/>
              <w:marTop w:val="0"/>
              <w:marBottom w:val="0"/>
              <w:divBdr>
                <w:top w:val="none" w:sz="0" w:space="0" w:color="auto"/>
                <w:left w:val="none" w:sz="0" w:space="0" w:color="auto"/>
                <w:bottom w:val="none" w:sz="0" w:space="0" w:color="auto"/>
                <w:right w:val="none" w:sz="0" w:space="0" w:color="auto"/>
              </w:divBdr>
            </w:div>
            <w:div w:id="515733379">
              <w:marLeft w:val="0"/>
              <w:marRight w:val="0"/>
              <w:marTop w:val="0"/>
              <w:marBottom w:val="0"/>
              <w:divBdr>
                <w:top w:val="none" w:sz="0" w:space="0" w:color="auto"/>
                <w:left w:val="none" w:sz="0" w:space="0" w:color="auto"/>
                <w:bottom w:val="none" w:sz="0" w:space="0" w:color="auto"/>
                <w:right w:val="none" w:sz="0" w:space="0" w:color="auto"/>
              </w:divBdr>
            </w:div>
            <w:div w:id="690686216">
              <w:marLeft w:val="0"/>
              <w:marRight w:val="0"/>
              <w:marTop w:val="0"/>
              <w:marBottom w:val="0"/>
              <w:divBdr>
                <w:top w:val="none" w:sz="0" w:space="0" w:color="auto"/>
                <w:left w:val="none" w:sz="0" w:space="0" w:color="auto"/>
                <w:bottom w:val="none" w:sz="0" w:space="0" w:color="auto"/>
                <w:right w:val="none" w:sz="0" w:space="0" w:color="auto"/>
              </w:divBdr>
            </w:div>
            <w:div w:id="2109038162">
              <w:marLeft w:val="0"/>
              <w:marRight w:val="0"/>
              <w:marTop w:val="0"/>
              <w:marBottom w:val="0"/>
              <w:divBdr>
                <w:top w:val="none" w:sz="0" w:space="0" w:color="auto"/>
                <w:left w:val="none" w:sz="0" w:space="0" w:color="auto"/>
                <w:bottom w:val="none" w:sz="0" w:space="0" w:color="auto"/>
                <w:right w:val="none" w:sz="0" w:space="0" w:color="auto"/>
              </w:divBdr>
            </w:div>
          </w:divsChild>
        </w:div>
        <w:div w:id="2097483273">
          <w:marLeft w:val="0"/>
          <w:marRight w:val="0"/>
          <w:marTop w:val="0"/>
          <w:marBottom w:val="0"/>
          <w:divBdr>
            <w:top w:val="none" w:sz="0" w:space="0" w:color="auto"/>
            <w:left w:val="none" w:sz="0" w:space="0" w:color="auto"/>
            <w:bottom w:val="none" w:sz="0" w:space="0" w:color="auto"/>
            <w:right w:val="none" w:sz="0" w:space="0" w:color="auto"/>
          </w:divBdr>
        </w:div>
        <w:div w:id="2101759156">
          <w:marLeft w:val="0"/>
          <w:marRight w:val="0"/>
          <w:marTop w:val="0"/>
          <w:marBottom w:val="0"/>
          <w:divBdr>
            <w:top w:val="none" w:sz="0" w:space="0" w:color="auto"/>
            <w:left w:val="none" w:sz="0" w:space="0" w:color="auto"/>
            <w:bottom w:val="none" w:sz="0" w:space="0" w:color="auto"/>
            <w:right w:val="none" w:sz="0" w:space="0" w:color="auto"/>
          </w:divBdr>
          <w:divsChild>
            <w:div w:id="82728482">
              <w:marLeft w:val="0"/>
              <w:marRight w:val="0"/>
              <w:marTop w:val="0"/>
              <w:marBottom w:val="0"/>
              <w:divBdr>
                <w:top w:val="none" w:sz="0" w:space="0" w:color="auto"/>
                <w:left w:val="none" w:sz="0" w:space="0" w:color="auto"/>
                <w:bottom w:val="none" w:sz="0" w:space="0" w:color="auto"/>
                <w:right w:val="none" w:sz="0" w:space="0" w:color="auto"/>
              </w:divBdr>
            </w:div>
            <w:div w:id="83037451">
              <w:marLeft w:val="0"/>
              <w:marRight w:val="0"/>
              <w:marTop w:val="0"/>
              <w:marBottom w:val="0"/>
              <w:divBdr>
                <w:top w:val="none" w:sz="0" w:space="0" w:color="auto"/>
                <w:left w:val="none" w:sz="0" w:space="0" w:color="auto"/>
                <w:bottom w:val="none" w:sz="0" w:space="0" w:color="auto"/>
                <w:right w:val="none" w:sz="0" w:space="0" w:color="auto"/>
              </w:divBdr>
            </w:div>
            <w:div w:id="1050569912">
              <w:marLeft w:val="0"/>
              <w:marRight w:val="0"/>
              <w:marTop w:val="0"/>
              <w:marBottom w:val="0"/>
              <w:divBdr>
                <w:top w:val="none" w:sz="0" w:space="0" w:color="auto"/>
                <w:left w:val="none" w:sz="0" w:space="0" w:color="auto"/>
                <w:bottom w:val="none" w:sz="0" w:space="0" w:color="auto"/>
                <w:right w:val="none" w:sz="0" w:space="0" w:color="auto"/>
              </w:divBdr>
            </w:div>
            <w:div w:id="1404065519">
              <w:marLeft w:val="0"/>
              <w:marRight w:val="0"/>
              <w:marTop w:val="0"/>
              <w:marBottom w:val="0"/>
              <w:divBdr>
                <w:top w:val="none" w:sz="0" w:space="0" w:color="auto"/>
                <w:left w:val="none" w:sz="0" w:space="0" w:color="auto"/>
                <w:bottom w:val="none" w:sz="0" w:space="0" w:color="auto"/>
                <w:right w:val="none" w:sz="0" w:space="0" w:color="auto"/>
              </w:divBdr>
            </w:div>
            <w:div w:id="1705910204">
              <w:marLeft w:val="0"/>
              <w:marRight w:val="0"/>
              <w:marTop w:val="0"/>
              <w:marBottom w:val="0"/>
              <w:divBdr>
                <w:top w:val="none" w:sz="0" w:space="0" w:color="auto"/>
                <w:left w:val="none" w:sz="0" w:space="0" w:color="auto"/>
                <w:bottom w:val="none" w:sz="0" w:space="0" w:color="auto"/>
                <w:right w:val="none" w:sz="0" w:space="0" w:color="auto"/>
              </w:divBdr>
            </w:div>
          </w:divsChild>
        </w:div>
        <w:div w:id="2115326292">
          <w:marLeft w:val="0"/>
          <w:marRight w:val="0"/>
          <w:marTop w:val="0"/>
          <w:marBottom w:val="0"/>
          <w:divBdr>
            <w:top w:val="none" w:sz="0" w:space="0" w:color="auto"/>
            <w:left w:val="none" w:sz="0" w:space="0" w:color="auto"/>
            <w:bottom w:val="none" w:sz="0" w:space="0" w:color="auto"/>
            <w:right w:val="none" w:sz="0" w:space="0" w:color="auto"/>
          </w:divBdr>
          <w:divsChild>
            <w:div w:id="613172699">
              <w:marLeft w:val="0"/>
              <w:marRight w:val="0"/>
              <w:marTop w:val="0"/>
              <w:marBottom w:val="0"/>
              <w:divBdr>
                <w:top w:val="none" w:sz="0" w:space="0" w:color="auto"/>
                <w:left w:val="none" w:sz="0" w:space="0" w:color="auto"/>
                <w:bottom w:val="none" w:sz="0" w:space="0" w:color="auto"/>
                <w:right w:val="none" w:sz="0" w:space="0" w:color="auto"/>
              </w:divBdr>
            </w:div>
          </w:divsChild>
        </w:div>
        <w:div w:id="2127894696">
          <w:marLeft w:val="0"/>
          <w:marRight w:val="0"/>
          <w:marTop w:val="0"/>
          <w:marBottom w:val="0"/>
          <w:divBdr>
            <w:top w:val="none" w:sz="0" w:space="0" w:color="auto"/>
            <w:left w:val="none" w:sz="0" w:space="0" w:color="auto"/>
            <w:bottom w:val="none" w:sz="0" w:space="0" w:color="auto"/>
            <w:right w:val="none" w:sz="0" w:space="0" w:color="auto"/>
          </w:divBdr>
          <w:divsChild>
            <w:div w:id="35785906">
              <w:marLeft w:val="0"/>
              <w:marRight w:val="0"/>
              <w:marTop w:val="0"/>
              <w:marBottom w:val="0"/>
              <w:divBdr>
                <w:top w:val="none" w:sz="0" w:space="0" w:color="auto"/>
                <w:left w:val="none" w:sz="0" w:space="0" w:color="auto"/>
                <w:bottom w:val="none" w:sz="0" w:space="0" w:color="auto"/>
                <w:right w:val="none" w:sz="0" w:space="0" w:color="auto"/>
              </w:divBdr>
            </w:div>
            <w:div w:id="407075905">
              <w:marLeft w:val="0"/>
              <w:marRight w:val="0"/>
              <w:marTop w:val="0"/>
              <w:marBottom w:val="0"/>
              <w:divBdr>
                <w:top w:val="none" w:sz="0" w:space="0" w:color="auto"/>
                <w:left w:val="none" w:sz="0" w:space="0" w:color="auto"/>
                <w:bottom w:val="none" w:sz="0" w:space="0" w:color="auto"/>
                <w:right w:val="none" w:sz="0" w:space="0" w:color="auto"/>
              </w:divBdr>
            </w:div>
            <w:div w:id="1012881266">
              <w:marLeft w:val="0"/>
              <w:marRight w:val="0"/>
              <w:marTop w:val="0"/>
              <w:marBottom w:val="0"/>
              <w:divBdr>
                <w:top w:val="none" w:sz="0" w:space="0" w:color="auto"/>
                <w:left w:val="none" w:sz="0" w:space="0" w:color="auto"/>
                <w:bottom w:val="none" w:sz="0" w:space="0" w:color="auto"/>
                <w:right w:val="none" w:sz="0" w:space="0" w:color="auto"/>
              </w:divBdr>
            </w:div>
            <w:div w:id="1098525746">
              <w:marLeft w:val="0"/>
              <w:marRight w:val="0"/>
              <w:marTop w:val="0"/>
              <w:marBottom w:val="0"/>
              <w:divBdr>
                <w:top w:val="none" w:sz="0" w:space="0" w:color="auto"/>
                <w:left w:val="none" w:sz="0" w:space="0" w:color="auto"/>
                <w:bottom w:val="none" w:sz="0" w:space="0" w:color="auto"/>
                <w:right w:val="none" w:sz="0" w:space="0" w:color="auto"/>
              </w:divBdr>
            </w:div>
            <w:div w:id="18900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kubernetes.io/docs/setup/production-environment/tools/kubeadm/install-kubeadm/" TargetMode="External"/><Relationship Id="rId26" Type="http://schemas.openxmlformats.org/officeDocument/2006/relationships/image" Target="media/image3.png"/><Relationship Id="rId39" Type="http://schemas.openxmlformats.org/officeDocument/2006/relationships/hyperlink" Target="https://blogs.nvidia.com/blog/2020/07/29/mlperf-training-benchmark-records/" TargetMode="External"/><Relationship Id="rId21" Type="http://schemas.openxmlformats.org/officeDocument/2006/relationships/hyperlink" Target="https://docs.vmware.com/en/VMware-vSphere/7.0/vmware-vsphere-with-tanzu/GUID-37DC1DF2-119B-4E9E-8CA6-C194F39DDEDA.html" TargetMode="External"/><Relationship Id="rId34" Type="http://schemas.openxmlformats.org/officeDocument/2006/relationships/hyperlink" Target="https://docs.google.com/document/d/1mdgMQ8g7WmaI_XVVRrCvHPFPOMCm5LQD5JefgAh6N8g/edit" TargetMode="External"/><Relationship Id="rId42" Type="http://schemas.openxmlformats.org/officeDocument/2006/relationships/hyperlink" Target="https://www.dkube.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logs.vmware.com/apps/2018/09/using-gpus-with-virtual-machines-on-vsphere-part-2-vmdirectpath-i-o.html" TargetMode="External"/><Relationship Id="rId29" Type="http://schemas.openxmlformats.org/officeDocument/2006/relationships/hyperlink" Target="https://ngc.nvidia.com/catalog/helm-charts/nvidia:video-analytics-dem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cs.nvidia.com/datacenter/cloud-native/gpu-operator/getting-started.html" TargetMode="External"/><Relationship Id="rId32" Type="http://schemas.openxmlformats.org/officeDocument/2006/relationships/hyperlink" Target="file:///\\Users\jmurray\Downloads\versioning%20and%20upgrades.%20The%20GPU%20operator%20is%20fully%20open-source%20and%20is%20available%20on%20our%20%E2%80%8BGitHub%20repo%E2%80%8B." TargetMode="External"/><Relationship Id="rId37" Type="http://schemas.openxmlformats.org/officeDocument/2006/relationships/hyperlink" Target="https://developer.nvidia.com/cuda-downloads?target_os=Linux&amp;target_arch=x86_64" TargetMode="External"/><Relationship Id="rId40" Type="http://schemas.openxmlformats.org/officeDocument/2006/relationships/hyperlink" Target="https://mlperf.org/training-results-0-7"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vmware.com/en/VMware-vSphere/7.0/vmware-vsphere-with-tanzu/GUID-4CCDBB85-2770-4FB8-BF0E-5146B45C9543.html" TargetMode="External"/><Relationship Id="rId28" Type="http://schemas.openxmlformats.org/officeDocument/2006/relationships/hyperlink" Target="https://docs.nvidia.com/datacenter/cloud-native/gpu-operator/getting-started.html" TargetMode="External"/><Relationship Id="rId36" Type="http://schemas.openxmlformats.org/officeDocument/2006/relationships/hyperlink" Target="https://docs.google.com/document/d/1bshSIcWNYRZGfywgwRHa07C0qRyOYKxWYxClbeJM-WM/edit" TargetMode="External"/><Relationship Id="rId10" Type="http://schemas.openxmlformats.org/officeDocument/2006/relationships/endnotes" Target="endnotes.xml"/><Relationship Id="rId19" Type="http://schemas.openxmlformats.org/officeDocument/2006/relationships/hyperlink" Target="mailto:administrator@vsphere.local" TargetMode="External"/><Relationship Id="rId31" Type="http://schemas.openxmlformats.org/officeDocument/2006/relationships/hyperlink" Target="https://www.nvidia.com/en-us/data-center/a100/"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cs.nvidia.com/ngc/ngc-overview/index.html" TargetMode="External"/><Relationship Id="rId27" Type="http://schemas.openxmlformats.org/officeDocument/2006/relationships/image" Target="media/image4.png"/><Relationship Id="rId30" Type="http://schemas.openxmlformats.org/officeDocument/2006/relationships/hyperlink" Target="https://helm.ngc.nvidia.com/nvidia/charts/video-analytics-demo-0.1.5.tgz" TargetMode="External"/><Relationship Id="rId35" Type="http://schemas.openxmlformats.org/officeDocument/2006/relationships/hyperlink" Target="https://docs.nvidia.com/grid/latest/grid-vgpu-release-notes-vmware-vsphere/index.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kubernetes.io/docs/setup/production-environment/container-runtimes/" TargetMode="External"/><Relationship Id="rId25" Type="http://schemas.openxmlformats.org/officeDocument/2006/relationships/image" Target="media/image2.png"/><Relationship Id="rId33" Type="http://schemas.openxmlformats.org/officeDocument/2006/relationships/hyperlink" Target="https://core.vmware.com/resource/vsphere-tanzu-quick-start-guide-v1a" TargetMode="External"/><Relationship Id="rId38" Type="http://schemas.openxmlformats.org/officeDocument/2006/relationships/hyperlink" Target="https://docs.nvidia.com/cuda/cuda-installation-guide-linux/index.html" TargetMode="External"/><Relationship Id="rId20" Type="http://schemas.openxmlformats.org/officeDocument/2006/relationships/hyperlink" Target="https://docs.vmware.com/en/VMware-vSphere/7.0/vmware-vsphere-with-tanzu/GUID-F5114388-1838-4B3B-8A8D-4AE17F33526A.html" TargetMode="External"/><Relationship Id="rId41" Type="http://schemas.openxmlformats.org/officeDocument/2006/relationships/hyperlink" Target="https://github.com/NVIDIA/gpu-monitoring-tools/blob/2.0.0-rc.0/etc/dcgm-exporter/dcp-metrics-includ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614F79CDDAF44AC5906761A5F5BF4" ma:contentTypeVersion="5" ma:contentTypeDescription="Create a new document." ma:contentTypeScope="" ma:versionID="2c28744e404d862c1a5ed20c41978e2e">
  <xsd:schema xmlns:xsd="http://www.w3.org/2001/XMLSchema" xmlns:xs="http://www.w3.org/2001/XMLSchema" xmlns:p="http://schemas.microsoft.com/office/2006/metadata/properties" xmlns:ns3="59f04fe4-eefb-41b6-a47c-d2616dcd71cf" xmlns:ns4="25a1d9ea-487d-490e-a78f-8d3c06516f3d" targetNamespace="http://schemas.microsoft.com/office/2006/metadata/properties" ma:root="true" ma:fieldsID="5b4e1a031c7669898b50f61872da4797" ns3:_="" ns4:_="">
    <xsd:import namespace="59f04fe4-eefb-41b6-a47c-d2616dcd71cf"/>
    <xsd:import namespace="25a1d9ea-487d-490e-a78f-8d3c06516f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04fe4-eefb-41b6-a47c-d2616dcd7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a1d9ea-487d-490e-a78f-8d3c06516f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A38C3-5567-4D67-9898-EFAAEE06B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04fe4-eefb-41b6-a47c-d2616dcd71cf"/>
    <ds:schemaRef ds:uri="25a1d9ea-487d-490e-a78f-8d3c06516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70005C-38E7-4709-8531-6D46267985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46DD51-C4C6-4710-BEA5-D39D2582F992}">
  <ds:schemaRefs>
    <ds:schemaRef ds:uri="http://schemas.microsoft.com/sharepoint/v3/contenttype/forms"/>
  </ds:schemaRefs>
</ds:datastoreItem>
</file>

<file path=customXml/itemProps4.xml><?xml version="1.0" encoding="utf-8"?>
<ds:datastoreItem xmlns:ds="http://schemas.openxmlformats.org/officeDocument/2006/customXml" ds:itemID="{0FC534F1-F01A-49F7-8A9C-E5C8B088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10043</TotalTime>
  <Pages>21</Pages>
  <Words>5479</Words>
  <Characters>32716</Characters>
  <Application>Microsoft Office Word</Application>
  <DocSecurity>0</DocSecurity>
  <Lines>838</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 (Enterprise Products)</dc:creator>
  <cp:keywords/>
  <dc:description/>
  <cp:lastModifiedBy>Yajing Zhang</cp:lastModifiedBy>
  <cp:revision>6</cp:revision>
  <cp:lastPrinted>2021-03-30T01:55:00Z</cp:lastPrinted>
  <dcterms:created xsi:type="dcterms:W3CDTF">2021-03-30T01:55:00Z</dcterms:created>
  <dcterms:modified xsi:type="dcterms:W3CDTF">2022-03-17T04:19:00Z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andreliu@nvidia.com</vt:lpwstr>
  </property>
  <property fmtid="{D5CDD505-2E9C-101B-9397-08002B2CF9AE}" pid="5" name="MSIP_Label_6b558183-044c-4105-8d9c-cea02a2a3d86_SetDate">
    <vt:lpwstr>2021-01-11T16:29:17.9155701Z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y fmtid="{D5CDD505-2E9C-101B-9397-08002B2CF9AE}" pid="10" name="ContentTypeId">
    <vt:lpwstr>0x010100D1F614F79CDDAF44AC5906761A5F5BF4</vt:lpwstr>
  </property>
</Properties>
</file>